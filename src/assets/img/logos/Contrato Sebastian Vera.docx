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C8318" w14:textId="77777777" w:rsidR="00DA50D1" w:rsidRDefault="00DA50D1" w:rsidP="00040676">
      <w:pPr>
        <w:jc w:val="both"/>
        <w:rPr>
          <w:rFonts w:ascii="Futura Bk" w:hAnsi="Futura Bk"/>
          <w:b/>
          <w:sz w:val="24"/>
          <w:szCs w:val="24"/>
        </w:rPr>
      </w:pPr>
      <w:r w:rsidRPr="00F12224">
        <w:rPr>
          <w:rFonts w:ascii="Futura Bk" w:hAnsi="Futura Bk"/>
          <w:b/>
          <w:sz w:val="24"/>
          <w:szCs w:val="24"/>
        </w:rPr>
        <w:t>CONTRATO</w:t>
      </w:r>
      <w:r w:rsidR="00F97DF2">
        <w:rPr>
          <w:rFonts w:ascii="Futura Bk" w:hAnsi="Futura Bk"/>
          <w:b/>
          <w:sz w:val="24"/>
          <w:szCs w:val="24"/>
        </w:rPr>
        <w:t xml:space="preserve"> DE PRESTACIÓN DE SERVICIOS DE</w:t>
      </w:r>
      <w:r w:rsidRPr="00F12224">
        <w:rPr>
          <w:rFonts w:ascii="Futura Bk" w:hAnsi="Futura Bk"/>
          <w:b/>
          <w:sz w:val="24"/>
          <w:szCs w:val="24"/>
        </w:rPr>
        <w:t xml:space="preserve"> </w:t>
      </w:r>
      <w:r w:rsidR="00A33E7D">
        <w:rPr>
          <w:rFonts w:ascii="Futura Bk" w:hAnsi="Futura Bk"/>
          <w:b/>
          <w:sz w:val="24"/>
          <w:szCs w:val="24"/>
        </w:rPr>
        <w:t xml:space="preserve">DESARROLLO DE SOFTWARE EN EL MARCO DEL PROYECTO </w:t>
      </w:r>
      <w:r w:rsidR="00A33E7D" w:rsidRPr="000E78E2">
        <w:rPr>
          <w:rFonts w:eastAsia="NimbusSanL-Regu" w:cstheme="minorHAnsi"/>
          <w:sz w:val="28"/>
          <w:szCs w:val="28"/>
        </w:rPr>
        <w:t>"Fortalecimiento de la plataforma online para la gestión de diligencias Dilifácil.com a través del desarrollo de nuevas capacidades relacionadas con analítica de datos e inteligencia artificial"</w:t>
      </w:r>
      <w:r w:rsidR="006772A7" w:rsidRPr="00F12224">
        <w:rPr>
          <w:rFonts w:ascii="Futura Bk" w:hAnsi="Futura Bk"/>
          <w:b/>
          <w:sz w:val="24"/>
          <w:szCs w:val="24"/>
        </w:rPr>
        <w:t xml:space="preserve"> </w:t>
      </w:r>
    </w:p>
    <w:p w14:paraId="658E0F8D" w14:textId="77777777" w:rsidR="00A33E7D" w:rsidRDefault="00A33E7D" w:rsidP="00040676">
      <w:pPr>
        <w:jc w:val="both"/>
        <w:rPr>
          <w:rFonts w:ascii="Futura Bk" w:hAnsi="Futura Bk"/>
          <w:sz w:val="24"/>
          <w:szCs w:val="24"/>
        </w:rPr>
      </w:pPr>
    </w:p>
    <w:p w14:paraId="15F77A5A" w14:textId="7DBE17EE" w:rsidR="0004001C" w:rsidRDefault="00DA50D1" w:rsidP="00040676">
      <w:pPr>
        <w:autoSpaceDE w:val="0"/>
        <w:autoSpaceDN w:val="0"/>
        <w:adjustRightInd w:val="0"/>
        <w:jc w:val="both"/>
        <w:rPr>
          <w:rFonts w:ascii="Futura Bk" w:hAnsi="Futura Bk"/>
          <w:sz w:val="24"/>
          <w:szCs w:val="24"/>
        </w:rPr>
      </w:pPr>
      <w:r>
        <w:rPr>
          <w:rFonts w:ascii="Futura Bk" w:hAnsi="Futura Bk"/>
          <w:sz w:val="24"/>
          <w:szCs w:val="24"/>
        </w:rPr>
        <w:t>Entre los suscritos</w:t>
      </w:r>
      <w:del w:id="0" w:author="claudia del pilar montoya arias" w:date="2020-07-31T11:28:00Z">
        <w:r w:rsidDel="00987DC2">
          <w:rPr>
            <w:rFonts w:ascii="Futura Bk" w:hAnsi="Futura Bk"/>
            <w:sz w:val="24"/>
            <w:szCs w:val="24"/>
          </w:rPr>
          <w:delText>,</w:delText>
        </w:r>
      </w:del>
      <w:ins w:id="1" w:author="claudia del pilar montoya arias" w:date="2020-07-31T11:28:00Z">
        <w:r w:rsidR="00987DC2">
          <w:rPr>
            <w:rFonts w:ascii="Futura Bk" w:hAnsi="Futura Bk"/>
            <w:sz w:val="24"/>
            <w:szCs w:val="24"/>
          </w:rPr>
          <w:t xml:space="preserve"> a saber</w:t>
        </w:r>
      </w:ins>
      <w:ins w:id="2" w:author="claudia del pilar montoya arias" w:date="2020-07-31T11:29:00Z">
        <w:r w:rsidR="00987DC2">
          <w:rPr>
            <w:rFonts w:ascii="Futura Bk" w:hAnsi="Futura Bk"/>
            <w:sz w:val="24"/>
            <w:szCs w:val="24"/>
          </w:rPr>
          <w:t>,</w:t>
        </w:r>
      </w:ins>
      <w:r w:rsidR="00987DC2">
        <w:rPr>
          <w:rFonts w:ascii="Futura Bk" w:hAnsi="Futura Bk"/>
          <w:sz w:val="24"/>
          <w:szCs w:val="24"/>
        </w:rPr>
        <w:t xml:space="preserve"> de una parte </w:t>
      </w:r>
      <w:r>
        <w:rPr>
          <w:rFonts w:ascii="Futura Bk" w:hAnsi="Futura Bk"/>
          <w:sz w:val="24"/>
          <w:szCs w:val="24"/>
        </w:rPr>
        <w:t xml:space="preserve"> </w:t>
      </w:r>
      <w:r w:rsidR="00A33E7D" w:rsidRPr="00A33E7D">
        <w:rPr>
          <w:rFonts w:ascii="Futura Bk" w:hAnsi="Futura Bk"/>
          <w:sz w:val="24"/>
          <w:szCs w:val="24"/>
        </w:rPr>
        <w:t>PROYECTIZA</w:t>
      </w:r>
      <w:r w:rsidR="009E7779" w:rsidRPr="00A33E7D">
        <w:rPr>
          <w:rFonts w:ascii="Futura Bk" w:hAnsi="Futura Bk"/>
          <w:sz w:val="24"/>
          <w:szCs w:val="24"/>
        </w:rPr>
        <w:t xml:space="preserve"> S.A.</w:t>
      </w:r>
      <w:r w:rsidR="00581684" w:rsidRPr="00A33E7D">
        <w:rPr>
          <w:rFonts w:ascii="Futura Bk" w:hAnsi="Futura Bk"/>
          <w:sz w:val="24"/>
          <w:szCs w:val="24"/>
        </w:rPr>
        <w:t>S</w:t>
      </w:r>
      <w:r w:rsidR="00581684">
        <w:rPr>
          <w:rFonts w:ascii="Futura Bk" w:hAnsi="Futura Bk"/>
          <w:sz w:val="24"/>
          <w:szCs w:val="24"/>
        </w:rPr>
        <w:t>.</w:t>
      </w:r>
      <w:r w:rsidR="006772A7">
        <w:rPr>
          <w:rFonts w:ascii="Futura Bk" w:hAnsi="Futura Bk"/>
          <w:sz w:val="24"/>
          <w:szCs w:val="24"/>
        </w:rPr>
        <w:t xml:space="preserve"> </w:t>
      </w:r>
      <w:r>
        <w:rPr>
          <w:rFonts w:ascii="Futura Bk" w:hAnsi="Futura Bk"/>
          <w:sz w:val="24"/>
          <w:szCs w:val="24"/>
        </w:rPr>
        <w:t xml:space="preserve">domiciliada en la ciudad de </w:t>
      </w:r>
      <w:r w:rsidR="00A33E7D">
        <w:rPr>
          <w:rFonts w:ascii="Futura Bk" w:hAnsi="Futura Bk"/>
          <w:sz w:val="24"/>
          <w:szCs w:val="24"/>
        </w:rPr>
        <w:t>Manizales</w:t>
      </w:r>
      <w:r>
        <w:rPr>
          <w:rFonts w:ascii="Futura Bk" w:hAnsi="Futura Bk"/>
          <w:sz w:val="24"/>
          <w:szCs w:val="24"/>
        </w:rPr>
        <w:t xml:space="preserve">, con NIT </w:t>
      </w:r>
      <w:r w:rsidR="00581684">
        <w:rPr>
          <w:rFonts w:ascii="Futura Bk" w:hAnsi="Futura Bk"/>
          <w:sz w:val="24"/>
          <w:szCs w:val="24"/>
        </w:rPr>
        <w:t>900.</w:t>
      </w:r>
      <w:r w:rsidR="00A33E7D">
        <w:rPr>
          <w:rFonts w:ascii="Futura Bk" w:hAnsi="Futura Bk"/>
          <w:sz w:val="24"/>
          <w:szCs w:val="24"/>
        </w:rPr>
        <w:t>305.335-7</w:t>
      </w:r>
      <w:r>
        <w:rPr>
          <w:rFonts w:ascii="Futura Bk" w:hAnsi="Futura Bk"/>
          <w:sz w:val="24"/>
          <w:szCs w:val="24"/>
        </w:rPr>
        <w:t xml:space="preserve"> representada legalmente por</w:t>
      </w:r>
      <w:r w:rsidR="004434A1">
        <w:rPr>
          <w:rFonts w:ascii="Futura Bk" w:hAnsi="Futura Bk"/>
          <w:sz w:val="24"/>
          <w:szCs w:val="24"/>
        </w:rPr>
        <w:t xml:space="preserve"> </w:t>
      </w:r>
      <w:r w:rsidR="00A33E7D">
        <w:rPr>
          <w:rFonts w:ascii="Futura Bk" w:hAnsi="Futura Bk"/>
          <w:sz w:val="24"/>
          <w:szCs w:val="24"/>
        </w:rPr>
        <w:t>Mauricio Ospina Fonseca</w:t>
      </w:r>
      <w:r>
        <w:rPr>
          <w:rFonts w:ascii="Futura Bk" w:hAnsi="Futura Bk"/>
          <w:sz w:val="24"/>
          <w:szCs w:val="24"/>
        </w:rPr>
        <w:t>, mayor de edad, do</w:t>
      </w:r>
      <w:r w:rsidR="00A33E7D">
        <w:rPr>
          <w:rFonts w:ascii="Futura Bk" w:hAnsi="Futura Bk"/>
          <w:sz w:val="24"/>
          <w:szCs w:val="24"/>
        </w:rPr>
        <w:t>miciliado en la ciudad de Manizales</w:t>
      </w:r>
      <w:r>
        <w:rPr>
          <w:rFonts w:ascii="Futura Bk" w:hAnsi="Futura Bk"/>
          <w:sz w:val="24"/>
          <w:szCs w:val="24"/>
        </w:rPr>
        <w:t xml:space="preserve">, identificado con la cedula de ciudadanía  N° </w:t>
      </w:r>
      <w:r w:rsidR="00D31DF3">
        <w:rPr>
          <w:rFonts w:ascii="Futura Bk" w:hAnsi="Futura Bk"/>
          <w:sz w:val="24"/>
          <w:szCs w:val="24"/>
        </w:rPr>
        <w:t>75.100.282</w:t>
      </w:r>
      <w:r w:rsidR="006772A7">
        <w:rPr>
          <w:rFonts w:ascii="Futura Bk" w:hAnsi="Futura Bk"/>
          <w:sz w:val="24"/>
          <w:szCs w:val="24"/>
        </w:rPr>
        <w:t xml:space="preserve"> de </w:t>
      </w:r>
      <w:r w:rsidR="00D31DF3">
        <w:rPr>
          <w:rFonts w:ascii="Futura Bk" w:hAnsi="Futura Bk"/>
          <w:sz w:val="24"/>
          <w:szCs w:val="24"/>
        </w:rPr>
        <w:t>Manizales</w:t>
      </w:r>
      <w:r>
        <w:rPr>
          <w:rFonts w:ascii="Futura Bk" w:hAnsi="Futura Bk"/>
          <w:sz w:val="24"/>
          <w:szCs w:val="24"/>
        </w:rPr>
        <w:t>, quien e</w:t>
      </w:r>
      <w:r w:rsidR="00D31DF3">
        <w:rPr>
          <w:rFonts w:ascii="Futura Bk" w:hAnsi="Futura Bk"/>
          <w:sz w:val="24"/>
          <w:szCs w:val="24"/>
        </w:rPr>
        <w:t>n adelante se denominará</w:t>
      </w:r>
      <w:r w:rsidR="006772A7">
        <w:rPr>
          <w:rFonts w:ascii="Futura Bk" w:hAnsi="Futura Bk"/>
          <w:sz w:val="24"/>
          <w:szCs w:val="24"/>
        </w:rPr>
        <w:t xml:space="preserve"> </w:t>
      </w:r>
      <w:r w:rsidR="00D31DF3">
        <w:rPr>
          <w:rFonts w:ascii="Futura Bk" w:hAnsi="Futura Bk"/>
          <w:sz w:val="24"/>
          <w:szCs w:val="24"/>
        </w:rPr>
        <w:t>PROYECTIZA</w:t>
      </w:r>
      <w:r w:rsidR="009E7779">
        <w:rPr>
          <w:rFonts w:ascii="Futura Bk" w:hAnsi="Futura Bk"/>
          <w:sz w:val="24"/>
          <w:szCs w:val="24"/>
        </w:rPr>
        <w:t xml:space="preserve"> </w:t>
      </w:r>
      <w:r w:rsidRPr="008353BF">
        <w:rPr>
          <w:rFonts w:ascii="Futura Bk" w:hAnsi="Futura Bk"/>
          <w:sz w:val="24"/>
          <w:szCs w:val="24"/>
          <w:highlight w:val="yellow"/>
        </w:rPr>
        <w:t>y</w:t>
      </w:r>
      <w:r w:rsidR="00987DC2">
        <w:rPr>
          <w:rFonts w:ascii="Futura Bk" w:hAnsi="Futura Bk"/>
          <w:sz w:val="24"/>
          <w:szCs w:val="24"/>
          <w:highlight w:val="yellow"/>
        </w:rPr>
        <w:t xml:space="preserve"> de la otra </w:t>
      </w:r>
      <w:del w:id="3" w:author="claudia del pilar montoya arias" w:date="2020-07-31T11:29:00Z">
        <w:r w:rsidRPr="008353BF" w:rsidDel="00987DC2">
          <w:rPr>
            <w:rFonts w:ascii="Futura Bk" w:hAnsi="Futura Bk"/>
            <w:sz w:val="24"/>
            <w:szCs w:val="24"/>
            <w:highlight w:val="yellow"/>
          </w:rPr>
          <w:delText xml:space="preserve"> </w:delText>
        </w:r>
      </w:del>
      <w:r w:rsidR="003F52C9" w:rsidRPr="003F52C9">
        <w:rPr>
          <w:rFonts w:ascii="Futura Bk" w:hAnsi="Futura Bk"/>
          <w:sz w:val="24"/>
          <w:szCs w:val="24"/>
          <w:highlight w:val="yellow"/>
        </w:rPr>
        <w:t>JUAN SEBASTIÁN VERA</w:t>
      </w:r>
      <w:r w:rsidR="00D31DF3">
        <w:rPr>
          <w:rFonts w:ascii="Futura Bk" w:hAnsi="Futura Bk"/>
          <w:sz w:val="24"/>
          <w:szCs w:val="24"/>
        </w:rPr>
        <w:t>, domiciliado</w:t>
      </w:r>
      <w:r>
        <w:rPr>
          <w:rFonts w:ascii="Futura Bk" w:hAnsi="Futura Bk"/>
          <w:sz w:val="24"/>
          <w:szCs w:val="24"/>
        </w:rPr>
        <w:t xml:space="preserve"> en la ciudad de Manizales, con </w:t>
      </w:r>
      <w:r w:rsidR="00D31DF3" w:rsidRPr="003F52C9">
        <w:rPr>
          <w:rFonts w:ascii="Futura Bk" w:hAnsi="Futura Bk"/>
          <w:sz w:val="24"/>
          <w:szCs w:val="24"/>
          <w:highlight w:val="yellow"/>
        </w:rPr>
        <w:t>CC</w:t>
      </w:r>
      <w:r w:rsidRPr="003F52C9">
        <w:rPr>
          <w:rFonts w:ascii="Futura Bk" w:hAnsi="Futura Bk"/>
          <w:sz w:val="24"/>
          <w:szCs w:val="24"/>
          <w:highlight w:val="yellow"/>
        </w:rPr>
        <w:t xml:space="preserve"> </w:t>
      </w:r>
      <w:r w:rsidR="003F52C9" w:rsidRPr="003F52C9">
        <w:rPr>
          <w:rFonts w:ascii="Futura Bk" w:hAnsi="Futura Bk"/>
          <w:sz w:val="24"/>
          <w:szCs w:val="24"/>
          <w:highlight w:val="yellow"/>
        </w:rPr>
        <w:t>1.053.841.189</w:t>
      </w:r>
      <w:r w:rsidR="003F52C9">
        <w:rPr>
          <w:rFonts w:ascii="Arial" w:hAnsi="Arial" w:cs="Arial"/>
          <w:color w:val="000000"/>
        </w:rPr>
        <w:t xml:space="preserve"> </w:t>
      </w:r>
      <w:r w:rsidR="00A01EBC">
        <w:rPr>
          <w:rFonts w:ascii="Futura Bk" w:hAnsi="Futura Bk"/>
          <w:sz w:val="24"/>
          <w:szCs w:val="24"/>
        </w:rPr>
        <w:t>actuando en nombre propio</w:t>
      </w:r>
      <w:r>
        <w:rPr>
          <w:rFonts w:ascii="Futura Bk" w:hAnsi="Futura Bk"/>
          <w:sz w:val="24"/>
          <w:szCs w:val="24"/>
        </w:rPr>
        <w:t>, quien en a</w:t>
      </w:r>
      <w:r w:rsidR="00F226AA">
        <w:rPr>
          <w:rFonts w:ascii="Futura Bk" w:hAnsi="Futura Bk"/>
          <w:sz w:val="24"/>
          <w:szCs w:val="24"/>
        </w:rPr>
        <w:t>delante se denominará</w:t>
      </w:r>
      <w:r w:rsidR="00A01EBC">
        <w:rPr>
          <w:rFonts w:ascii="Futura Bk" w:hAnsi="Futura Bk"/>
          <w:sz w:val="24"/>
          <w:szCs w:val="24"/>
        </w:rPr>
        <w:t xml:space="preserve"> EL CONTRATISTA</w:t>
      </w:r>
      <w:r>
        <w:rPr>
          <w:rFonts w:ascii="Futura Bk" w:hAnsi="Futura Bk"/>
          <w:sz w:val="24"/>
          <w:szCs w:val="24"/>
        </w:rPr>
        <w:t xml:space="preserve">, </w:t>
      </w:r>
      <w:ins w:id="4" w:author="claudia del pilar montoya arias" w:date="2020-07-31T11:29:00Z">
        <w:r w:rsidR="00987DC2">
          <w:rPr>
            <w:rFonts w:ascii="Futura Bk" w:hAnsi="Futura Bk"/>
            <w:sz w:val="24"/>
            <w:szCs w:val="24"/>
          </w:rPr>
          <w:t xml:space="preserve"> hemos celebrado el presente </w:t>
        </w:r>
      </w:ins>
      <w:del w:id="5" w:author="claudia del pilar montoya arias" w:date="2020-07-31T11:29:00Z">
        <w:r w:rsidDel="00987DC2">
          <w:rPr>
            <w:rFonts w:ascii="Futura Bk" w:hAnsi="Futura Bk"/>
            <w:sz w:val="24"/>
            <w:szCs w:val="24"/>
          </w:rPr>
          <w:delText>se ha</w:delText>
        </w:r>
      </w:del>
      <w:r>
        <w:rPr>
          <w:rFonts w:ascii="Futura Bk" w:hAnsi="Futura Bk"/>
          <w:sz w:val="24"/>
          <w:szCs w:val="24"/>
        </w:rPr>
        <w:t xml:space="preserve"> celebrado el contrato de prestación de servicios</w:t>
      </w:r>
      <w:r w:rsidR="00A01EBC">
        <w:rPr>
          <w:rFonts w:ascii="Futura Bk" w:hAnsi="Futura Bk"/>
          <w:sz w:val="24"/>
          <w:szCs w:val="24"/>
        </w:rPr>
        <w:t xml:space="preserve"> para el </w:t>
      </w:r>
      <w:r w:rsidR="009E7779">
        <w:rPr>
          <w:rFonts w:ascii="Futura Bk" w:hAnsi="Futura Bk"/>
          <w:sz w:val="24"/>
          <w:szCs w:val="24"/>
        </w:rPr>
        <w:t xml:space="preserve"> </w:t>
      </w:r>
      <w:bookmarkStart w:id="6" w:name="_Hlk47089069"/>
      <w:r w:rsidR="00A01EBC" w:rsidRPr="00F226AA">
        <w:rPr>
          <w:rFonts w:ascii="Futura Bk" w:hAnsi="Futura Bk"/>
          <w:sz w:val="24"/>
          <w:szCs w:val="24"/>
        </w:rPr>
        <w:t>"Fortalecimiento de la plataforma online para la gestión de diligencias Dilifácil.com a través del desarrollo de nuevas capacidades relacionadas con analítica de datos e inteligencia artificial"</w:t>
      </w:r>
      <w:r w:rsidR="00F226AA" w:rsidRPr="00F226AA">
        <w:rPr>
          <w:rFonts w:ascii="Futura Bk" w:hAnsi="Futura Bk"/>
          <w:sz w:val="24"/>
          <w:szCs w:val="24"/>
        </w:rPr>
        <w:t xml:space="preserve"> en el marco del proyecto con el mismo </w:t>
      </w:r>
      <w:r w:rsidR="00D6353A" w:rsidRPr="00F226AA">
        <w:rPr>
          <w:rFonts w:ascii="Futura Bk" w:hAnsi="Futura Bk"/>
          <w:sz w:val="24"/>
          <w:szCs w:val="24"/>
        </w:rPr>
        <w:t>título</w:t>
      </w:r>
      <w:r w:rsidR="004A68B4">
        <w:rPr>
          <w:rFonts w:ascii="Futura Bk" w:hAnsi="Futura Bk"/>
          <w:sz w:val="24"/>
          <w:szCs w:val="24"/>
        </w:rPr>
        <w:t xml:space="preserve"> desarrollado con el Ministerio de Ciencia y Tecnología de Colombia</w:t>
      </w:r>
      <w:r w:rsidR="00F226AA" w:rsidRPr="00F226AA">
        <w:rPr>
          <w:rFonts w:ascii="Futura Bk" w:hAnsi="Futura Bk"/>
          <w:sz w:val="24"/>
          <w:szCs w:val="24"/>
        </w:rPr>
        <w:t xml:space="preserve"> cuyo re</w:t>
      </w:r>
      <w:r w:rsidR="00F226AA">
        <w:rPr>
          <w:rFonts w:ascii="Futura Bk" w:hAnsi="Futura Bk"/>
          <w:sz w:val="24"/>
          <w:szCs w:val="24"/>
        </w:rPr>
        <w:t>sumen se adjunta (ANEXO</w:t>
      </w:r>
      <w:r w:rsidR="00F226AA" w:rsidRPr="00F226AA">
        <w:rPr>
          <w:rFonts w:ascii="Futura Bk" w:hAnsi="Futura Bk"/>
          <w:sz w:val="24"/>
          <w:szCs w:val="24"/>
        </w:rPr>
        <w:t xml:space="preserve"> 1)</w:t>
      </w:r>
      <w:r w:rsidR="0004001C">
        <w:rPr>
          <w:rFonts w:ascii="Futura Bk" w:hAnsi="Futura Bk"/>
          <w:sz w:val="24"/>
          <w:szCs w:val="24"/>
        </w:rPr>
        <w:t>, en adelante EL</w:t>
      </w:r>
      <w:r w:rsidR="0075147F">
        <w:rPr>
          <w:rFonts w:ascii="Futura Bk" w:hAnsi="Futura Bk"/>
          <w:sz w:val="24"/>
          <w:szCs w:val="24"/>
        </w:rPr>
        <w:t xml:space="preserve"> PROYECTO, el </w:t>
      </w:r>
      <w:r w:rsidR="0004001C">
        <w:rPr>
          <w:rFonts w:ascii="Futura Bk" w:hAnsi="Futura Bk"/>
          <w:sz w:val="24"/>
          <w:szCs w:val="24"/>
        </w:rPr>
        <w:t>contrato que acá se celebra se regirá por las siguientes clausulas</w:t>
      </w:r>
      <w:bookmarkEnd w:id="6"/>
      <w:r w:rsidR="0004001C">
        <w:rPr>
          <w:rFonts w:ascii="Futura Bk" w:hAnsi="Futura Bk"/>
          <w:sz w:val="24"/>
          <w:szCs w:val="24"/>
        </w:rPr>
        <w:t xml:space="preserve">:  </w:t>
      </w:r>
    </w:p>
    <w:p w14:paraId="521D9846" w14:textId="77777777" w:rsidR="0004001C" w:rsidRDefault="0004001C" w:rsidP="0004001C">
      <w:pPr>
        <w:jc w:val="both"/>
        <w:rPr>
          <w:rFonts w:ascii="Futura Bk" w:hAnsi="Futura Bk"/>
          <w:sz w:val="24"/>
          <w:szCs w:val="24"/>
        </w:rPr>
      </w:pPr>
    </w:p>
    <w:p w14:paraId="54679D81" w14:textId="77777777" w:rsidR="00C826A6" w:rsidRDefault="0004001C" w:rsidP="0004001C">
      <w:pPr>
        <w:jc w:val="both"/>
        <w:rPr>
          <w:rFonts w:ascii="Futura Bk" w:hAnsi="Futura Bk"/>
          <w:sz w:val="24"/>
          <w:szCs w:val="24"/>
        </w:rPr>
      </w:pPr>
      <w:r w:rsidRPr="00CD5C87">
        <w:rPr>
          <w:rFonts w:ascii="Futura Bk" w:hAnsi="Futura Bk"/>
          <w:b/>
          <w:sz w:val="24"/>
          <w:szCs w:val="24"/>
        </w:rPr>
        <w:t xml:space="preserve">PRIMERA. </w:t>
      </w:r>
      <w:r w:rsidR="004534FC" w:rsidRPr="00CD5C87">
        <w:rPr>
          <w:rFonts w:ascii="Futura Bk" w:hAnsi="Futura Bk"/>
          <w:b/>
          <w:sz w:val="24"/>
          <w:szCs w:val="24"/>
        </w:rPr>
        <w:t>OBJETO</w:t>
      </w:r>
      <w:r w:rsidR="004534FC">
        <w:rPr>
          <w:rFonts w:ascii="Futura Bk" w:hAnsi="Futura Bk"/>
          <w:sz w:val="24"/>
          <w:szCs w:val="24"/>
        </w:rPr>
        <w:t xml:space="preserve"> -</w:t>
      </w:r>
      <w:r>
        <w:rPr>
          <w:rFonts w:ascii="Futura Bk" w:hAnsi="Futura Bk"/>
          <w:sz w:val="24"/>
          <w:szCs w:val="24"/>
        </w:rPr>
        <w:t xml:space="preserve"> Median</w:t>
      </w:r>
      <w:r w:rsidR="00D6353A">
        <w:rPr>
          <w:rFonts w:ascii="Futura Bk" w:hAnsi="Futura Bk"/>
          <w:sz w:val="24"/>
          <w:szCs w:val="24"/>
        </w:rPr>
        <w:t>te el presente contrato EL CONTRATISTA</w:t>
      </w:r>
      <w:r w:rsidR="000A3627">
        <w:rPr>
          <w:rFonts w:ascii="Futura Bk" w:hAnsi="Futura Bk"/>
          <w:sz w:val="24"/>
          <w:szCs w:val="24"/>
        </w:rPr>
        <w:t xml:space="preserve"> se obliga a prestar a </w:t>
      </w:r>
      <w:r w:rsidR="00D6353A">
        <w:rPr>
          <w:rFonts w:ascii="Futura Bk" w:hAnsi="Futura Bk"/>
          <w:sz w:val="24"/>
          <w:szCs w:val="24"/>
        </w:rPr>
        <w:t>PROYECTIZA</w:t>
      </w:r>
      <w:r>
        <w:rPr>
          <w:rFonts w:ascii="Futura Bk" w:hAnsi="Futura Bk"/>
          <w:sz w:val="24"/>
          <w:szCs w:val="24"/>
        </w:rPr>
        <w:t xml:space="preserve"> sus servi</w:t>
      </w:r>
      <w:r w:rsidR="000A3627">
        <w:rPr>
          <w:rFonts w:ascii="Futura Bk" w:hAnsi="Futura Bk"/>
          <w:sz w:val="24"/>
          <w:szCs w:val="24"/>
        </w:rPr>
        <w:t>cios profesionales en D</w:t>
      </w:r>
      <w:r w:rsidR="00D6353A">
        <w:rPr>
          <w:rFonts w:ascii="Futura Bk" w:hAnsi="Futura Bk"/>
          <w:sz w:val="24"/>
          <w:szCs w:val="24"/>
        </w:rPr>
        <w:t>esarrollo de Software</w:t>
      </w:r>
      <w:r w:rsidR="004534FC">
        <w:rPr>
          <w:rFonts w:ascii="Futura Bk" w:hAnsi="Futura Bk"/>
          <w:sz w:val="24"/>
          <w:szCs w:val="24"/>
        </w:rPr>
        <w:t xml:space="preserve"> para EL PROYECTO</w:t>
      </w:r>
      <w:r w:rsidR="00C826A6">
        <w:rPr>
          <w:rFonts w:ascii="Futura Bk" w:hAnsi="Futura Bk"/>
          <w:sz w:val="24"/>
          <w:szCs w:val="24"/>
        </w:rPr>
        <w:t>, a cambio de la contraprestación que más adelante se indica y en las condiciones que se expre</w:t>
      </w:r>
      <w:r w:rsidR="004534FC">
        <w:rPr>
          <w:rFonts w:ascii="Futura Bk" w:hAnsi="Futura Bk"/>
          <w:sz w:val="24"/>
          <w:szCs w:val="24"/>
        </w:rPr>
        <w:t>san en el presente contrato. EL CONTRATISTA</w:t>
      </w:r>
      <w:r w:rsidR="00F97DF2">
        <w:rPr>
          <w:rFonts w:ascii="Futura Bk" w:hAnsi="Futura Bk"/>
          <w:sz w:val="24"/>
          <w:szCs w:val="24"/>
        </w:rPr>
        <w:t xml:space="preserve"> desarrollará</w:t>
      </w:r>
      <w:r w:rsidR="000C54AD">
        <w:rPr>
          <w:rFonts w:ascii="Futura Bk" w:hAnsi="Futura Bk"/>
          <w:sz w:val="24"/>
          <w:szCs w:val="24"/>
        </w:rPr>
        <w:t xml:space="preserve"> sus actividades</w:t>
      </w:r>
      <w:r w:rsidR="00CD5C87">
        <w:rPr>
          <w:rFonts w:ascii="Futura Bk" w:hAnsi="Futura Bk"/>
          <w:sz w:val="24"/>
          <w:szCs w:val="24"/>
        </w:rPr>
        <w:t xml:space="preserve"> </w:t>
      </w:r>
      <w:r w:rsidR="00A11C56">
        <w:rPr>
          <w:rFonts w:ascii="Futura Bk" w:hAnsi="Futura Bk"/>
          <w:sz w:val="24"/>
          <w:szCs w:val="24"/>
        </w:rPr>
        <w:t>en la</w:t>
      </w:r>
      <w:r w:rsidR="004534FC">
        <w:rPr>
          <w:rFonts w:ascii="Futura Bk" w:hAnsi="Futura Bk"/>
          <w:sz w:val="24"/>
          <w:szCs w:val="24"/>
        </w:rPr>
        <w:t>s instalaciones</w:t>
      </w:r>
      <w:r w:rsidR="000C54AD">
        <w:rPr>
          <w:rFonts w:ascii="Futura Bk" w:hAnsi="Futura Bk"/>
          <w:sz w:val="24"/>
          <w:szCs w:val="24"/>
        </w:rPr>
        <w:t xml:space="preserve"> físicas</w:t>
      </w:r>
      <w:r w:rsidR="004534FC">
        <w:rPr>
          <w:rFonts w:ascii="Futura Bk" w:hAnsi="Futura Bk"/>
          <w:sz w:val="24"/>
          <w:szCs w:val="24"/>
        </w:rPr>
        <w:t xml:space="preserve"> dispuestas por PROYECTIZA en Manizales, Colo</w:t>
      </w:r>
      <w:r w:rsidR="00A11C56">
        <w:rPr>
          <w:rFonts w:ascii="Futura Bk" w:hAnsi="Futura Bk"/>
          <w:sz w:val="24"/>
          <w:szCs w:val="24"/>
        </w:rPr>
        <w:t>mbia</w:t>
      </w:r>
      <w:r w:rsidR="000C54AD">
        <w:rPr>
          <w:rFonts w:ascii="Futura Bk" w:hAnsi="Futura Bk"/>
          <w:sz w:val="24"/>
          <w:szCs w:val="24"/>
        </w:rPr>
        <w:t xml:space="preserve">, y a través de la plataforma ZOOM de videoconferencia. </w:t>
      </w:r>
    </w:p>
    <w:p w14:paraId="2612432B" w14:textId="77777777" w:rsidR="00C826A6" w:rsidRDefault="00C826A6" w:rsidP="0004001C">
      <w:pPr>
        <w:jc w:val="both"/>
        <w:rPr>
          <w:rFonts w:ascii="Futura Bk" w:hAnsi="Futura Bk"/>
          <w:sz w:val="24"/>
          <w:szCs w:val="24"/>
        </w:rPr>
      </w:pPr>
    </w:p>
    <w:p w14:paraId="25A79247" w14:textId="77777777" w:rsidR="00C826A6" w:rsidRDefault="00C826A6" w:rsidP="0004001C">
      <w:pPr>
        <w:jc w:val="both"/>
        <w:rPr>
          <w:rFonts w:ascii="Futura Bk" w:hAnsi="Futura Bk"/>
          <w:sz w:val="24"/>
          <w:szCs w:val="24"/>
        </w:rPr>
      </w:pPr>
      <w:r w:rsidRPr="00CD5C87">
        <w:rPr>
          <w:rFonts w:ascii="Futura Bk" w:hAnsi="Futura Bk"/>
          <w:b/>
          <w:sz w:val="24"/>
          <w:szCs w:val="24"/>
        </w:rPr>
        <w:t>SEGUNDA. CARACTERISTICAS DEL PROYECTO.</w:t>
      </w:r>
      <w:r w:rsidR="00517D45">
        <w:rPr>
          <w:rFonts w:ascii="Futura Bk" w:hAnsi="Futura Bk"/>
          <w:sz w:val="24"/>
          <w:szCs w:val="24"/>
        </w:rPr>
        <w:t>- EL CONTRATISTA</w:t>
      </w:r>
      <w:r w:rsidR="00014D64">
        <w:rPr>
          <w:rFonts w:ascii="Futura Bk" w:hAnsi="Futura Bk"/>
          <w:sz w:val="24"/>
          <w:szCs w:val="24"/>
        </w:rPr>
        <w:t xml:space="preserve"> desarrollará</w:t>
      </w:r>
      <w:r>
        <w:rPr>
          <w:rFonts w:ascii="Futura Bk" w:hAnsi="Futura Bk"/>
          <w:sz w:val="24"/>
          <w:szCs w:val="24"/>
        </w:rPr>
        <w:t xml:space="preserve"> el proyecto siguiendo los parámetros y </w:t>
      </w:r>
      <w:r w:rsidR="00517D45">
        <w:rPr>
          <w:rFonts w:ascii="Futura Bk" w:hAnsi="Futura Bk"/>
          <w:sz w:val="24"/>
          <w:szCs w:val="24"/>
        </w:rPr>
        <w:t>especificaciones establecidas en la propuesta de proyecto radicado</w:t>
      </w:r>
      <w:r w:rsidR="00527496">
        <w:rPr>
          <w:rFonts w:ascii="Futura Bk" w:hAnsi="Futura Bk"/>
          <w:sz w:val="24"/>
          <w:szCs w:val="24"/>
        </w:rPr>
        <w:t xml:space="preserve"> y aceptado ante el Ministerio de Ciencia y T</w:t>
      </w:r>
      <w:r w:rsidR="00517D45">
        <w:rPr>
          <w:rFonts w:ascii="Futura Bk" w:hAnsi="Futura Bk"/>
          <w:sz w:val="24"/>
          <w:szCs w:val="24"/>
        </w:rPr>
        <w:t>ecnología de Colombia</w:t>
      </w:r>
      <w:r w:rsidR="00527496">
        <w:rPr>
          <w:rFonts w:ascii="Futura Bk" w:hAnsi="Futura Bk"/>
          <w:sz w:val="24"/>
          <w:szCs w:val="24"/>
        </w:rPr>
        <w:t>,  el</w:t>
      </w:r>
      <w:r w:rsidR="00D14EA9">
        <w:rPr>
          <w:rFonts w:ascii="Futura Bk" w:hAnsi="Futura Bk"/>
          <w:sz w:val="24"/>
          <w:szCs w:val="24"/>
        </w:rPr>
        <w:t xml:space="preserve"> cual obra como Anexo</w:t>
      </w:r>
      <w:r w:rsidR="00517D45">
        <w:rPr>
          <w:rFonts w:ascii="Futura Bk" w:hAnsi="Futura Bk"/>
          <w:sz w:val="24"/>
          <w:szCs w:val="24"/>
        </w:rPr>
        <w:t xml:space="preserve"> </w:t>
      </w:r>
      <w:r>
        <w:rPr>
          <w:rFonts w:ascii="Futura Bk" w:hAnsi="Futura Bk"/>
          <w:sz w:val="24"/>
          <w:szCs w:val="24"/>
        </w:rPr>
        <w:t>1 y hace parte integrante del presente contrato.</w:t>
      </w:r>
    </w:p>
    <w:p w14:paraId="28A3767A" w14:textId="77777777" w:rsidR="0074176F" w:rsidRDefault="0074176F" w:rsidP="0004001C">
      <w:pPr>
        <w:jc w:val="both"/>
        <w:rPr>
          <w:rFonts w:ascii="Futura Bk" w:hAnsi="Futura Bk"/>
          <w:sz w:val="24"/>
          <w:szCs w:val="24"/>
        </w:rPr>
      </w:pPr>
    </w:p>
    <w:p w14:paraId="3AAD89E3" w14:textId="5165EE42" w:rsidR="00987DC2" w:rsidRDefault="00806944" w:rsidP="0004001C">
      <w:pPr>
        <w:jc w:val="both"/>
        <w:rPr>
          <w:rFonts w:ascii="Futura Bk" w:hAnsi="Futura Bk"/>
          <w:sz w:val="24"/>
          <w:szCs w:val="24"/>
        </w:rPr>
      </w:pPr>
      <w:r w:rsidRPr="00806944">
        <w:rPr>
          <w:rFonts w:ascii="Futura Bk" w:hAnsi="Futura Bk"/>
          <w:b/>
          <w:sz w:val="24"/>
          <w:szCs w:val="24"/>
        </w:rPr>
        <w:t>TERCERA</w:t>
      </w:r>
      <w:r w:rsidR="00527496">
        <w:rPr>
          <w:rFonts w:ascii="Futura Bk" w:hAnsi="Futura Bk"/>
          <w:b/>
          <w:sz w:val="24"/>
          <w:szCs w:val="24"/>
        </w:rPr>
        <w:t>. OBLIGACIONES DE</w:t>
      </w:r>
      <w:ins w:id="7" w:author="claudia del pilar montoya arias" w:date="2020-07-31T12:17:00Z">
        <w:r w:rsidR="00D25658">
          <w:rPr>
            <w:rFonts w:ascii="Futura Bk" w:hAnsi="Futura Bk"/>
            <w:b/>
            <w:sz w:val="24"/>
            <w:szCs w:val="24"/>
          </w:rPr>
          <w:t xml:space="preserve"> LAS PARTES: PROYECTIZA estará obligado a </w:t>
        </w:r>
      </w:ins>
      <w:del w:id="8" w:author="claudia del pilar montoya arias" w:date="2020-07-31T12:17:00Z">
        <w:r w:rsidR="00527496" w:rsidDel="00D25658">
          <w:rPr>
            <w:rFonts w:ascii="Futura Bk" w:hAnsi="Futura Bk"/>
            <w:b/>
            <w:sz w:val="24"/>
            <w:szCs w:val="24"/>
          </w:rPr>
          <w:delText xml:space="preserve"> PROYECTIZA</w:delText>
        </w:r>
      </w:del>
      <w:r w:rsidR="0074176F" w:rsidRPr="00806944">
        <w:rPr>
          <w:rFonts w:ascii="Futura Bk" w:hAnsi="Futura Bk"/>
          <w:b/>
          <w:sz w:val="24"/>
          <w:szCs w:val="24"/>
        </w:rPr>
        <w:t>.</w:t>
      </w:r>
      <w:r w:rsidR="0074176F">
        <w:rPr>
          <w:rFonts w:ascii="Futura Bk" w:hAnsi="Futura Bk"/>
          <w:sz w:val="24"/>
          <w:szCs w:val="24"/>
        </w:rPr>
        <w:t xml:space="preserve">- </w:t>
      </w:r>
      <w:r w:rsidR="00A24AEF">
        <w:rPr>
          <w:rFonts w:ascii="Futura Bk" w:hAnsi="Futura Bk"/>
          <w:sz w:val="24"/>
          <w:szCs w:val="24"/>
        </w:rPr>
        <w:t xml:space="preserve"> A) Garantizar la disponibilidad del personal involucrado en las actividades del proyecto B</w:t>
      </w:r>
      <w:r w:rsidR="0074176F">
        <w:rPr>
          <w:rFonts w:ascii="Futura Bk" w:hAnsi="Futura Bk"/>
          <w:sz w:val="24"/>
          <w:szCs w:val="24"/>
        </w:rPr>
        <w:t xml:space="preserve">) </w:t>
      </w:r>
      <w:r w:rsidR="00A24AEF">
        <w:rPr>
          <w:rFonts w:ascii="Futura Bk" w:hAnsi="Futura Bk"/>
          <w:sz w:val="24"/>
          <w:szCs w:val="24"/>
        </w:rPr>
        <w:t xml:space="preserve">Suministrar información relacionada con </w:t>
      </w:r>
      <w:r w:rsidR="00527496">
        <w:rPr>
          <w:rFonts w:ascii="Futura Bk" w:hAnsi="Futura Bk"/>
          <w:sz w:val="24"/>
          <w:szCs w:val="24"/>
        </w:rPr>
        <w:t xml:space="preserve">EL </w:t>
      </w:r>
      <w:del w:id="9" w:author="claudia del pilar montoya arias" w:date="2020-07-31T12:17:00Z">
        <w:r w:rsidR="00527496" w:rsidDel="00D25658">
          <w:rPr>
            <w:rFonts w:ascii="Futura Bk" w:hAnsi="Futura Bk"/>
            <w:sz w:val="24"/>
            <w:szCs w:val="24"/>
          </w:rPr>
          <w:delText xml:space="preserve">PROYECTO </w:delText>
        </w:r>
        <w:r w:rsidR="0074176F" w:rsidDel="00D25658">
          <w:rPr>
            <w:rFonts w:ascii="Futura Bk" w:hAnsi="Futura Bk"/>
            <w:sz w:val="24"/>
            <w:szCs w:val="24"/>
          </w:rPr>
          <w:delText xml:space="preserve"> </w:delText>
        </w:r>
        <w:r w:rsidR="00F80534" w:rsidDel="00D25658">
          <w:rPr>
            <w:rFonts w:ascii="Futura Bk" w:hAnsi="Futura Bk"/>
            <w:sz w:val="24"/>
            <w:szCs w:val="24"/>
          </w:rPr>
          <w:delText>C</w:delText>
        </w:r>
      </w:del>
      <w:ins w:id="10" w:author="claudia del pilar montoya arias" w:date="2020-07-31T12:17:00Z">
        <w:r w:rsidR="00D25658">
          <w:rPr>
            <w:rFonts w:ascii="Futura Bk" w:hAnsi="Futura Bk"/>
            <w:sz w:val="24"/>
            <w:szCs w:val="24"/>
          </w:rPr>
          <w:t>PROYECTO C</w:t>
        </w:r>
      </w:ins>
      <w:r w:rsidR="00F80534">
        <w:rPr>
          <w:rFonts w:ascii="Futura Bk" w:hAnsi="Futura Bk"/>
          <w:sz w:val="24"/>
          <w:szCs w:val="24"/>
        </w:rPr>
        <w:t xml:space="preserve">) Suministrar los recursos requeridos </w:t>
      </w:r>
      <w:r w:rsidR="00527496">
        <w:rPr>
          <w:rFonts w:ascii="Futura Bk" w:hAnsi="Futura Bk"/>
          <w:sz w:val="24"/>
          <w:szCs w:val="24"/>
        </w:rPr>
        <w:t xml:space="preserve">para el desarrollo de actividades establecidos en EL PLAN DE TRABAJO (ANEXO 2) </w:t>
      </w:r>
      <w:r w:rsidR="00F80534">
        <w:rPr>
          <w:rFonts w:ascii="Futura Bk" w:hAnsi="Futura Bk"/>
          <w:sz w:val="24"/>
          <w:szCs w:val="24"/>
        </w:rPr>
        <w:t>D</w:t>
      </w:r>
      <w:r w:rsidR="0074176F">
        <w:rPr>
          <w:rFonts w:ascii="Futura Bk" w:hAnsi="Futura Bk"/>
          <w:sz w:val="24"/>
          <w:szCs w:val="24"/>
        </w:rPr>
        <w:t>) Pagar el pr</w:t>
      </w:r>
      <w:r w:rsidR="00527496">
        <w:rPr>
          <w:rFonts w:ascii="Futura Bk" w:hAnsi="Futura Bk"/>
          <w:sz w:val="24"/>
          <w:szCs w:val="24"/>
        </w:rPr>
        <w:t>ecio o remuneración al CONTRATISTA</w:t>
      </w:r>
      <w:r w:rsidR="0074176F">
        <w:rPr>
          <w:rFonts w:ascii="Futura Bk" w:hAnsi="Futura Bk"/>
          <w:sz w:val="24"/>
          <w:szCs w:val="24"/>
        </w:rPr>
        <w:t xml:space="preserve"> en la forma prevista en el presente contrato. </w:t>
      </w:r>
      <w:ins w:id="11" w:author="claudia del pilar montoya arias" w:date="2020-07-31T12:18:00Z">
        <w:r w:rsidR="00D25658">
          <w:rPr>
            <w:rFonts w:ascii="Futura Bk" w:hAnsi="Futura Bk"/>
            <w:sz w:val="24"/>
            <w:szCs w:val="24"/>
          </w:rPr>
          <w:t xml:space="preserve">Por su parte el CONTRATISTA  se obliga </w:t>
        </w:r>
      </w:ins>
      <w:ins w:id="12" w:author="claudia del pilar montoya arias" w:date="2020-07-31T11:31:00Z">
        <w:r w:rsidR="00987DC2">
          <w:rPr>
            <w:rFonts w:ascii="Futura Bk" w:hAnsi="Futura Bk"/>
            <w:sz w:val="24"/>
            <w:szCs w:val="24"/>
          </w:rPr>
          <w:t xml:space="preserve">a seguir las </w:t>
        </w:r>
      </w:ins>
      <w:ins w:id="13" w:author="claudia del pilar montoya arias" w:date="2020-07-31T11:32:00Z">
        <w:r w:rsidR="00987DC2">
          <w:rPr>
            <w:rFonts w:ascii="Futura Bk" w:hAnsi="Futura Bk"/>
            <w:sz w:val="24"/>
            <w:szCs w:val="24"/>
          </w:rPr>
          <w:t>estrategias</w:t>
        </w:r>
      </w:ins>
      <w:ins w:id="14" w:author="claudia del pilar montoya arias" w:date="2020-07-31T11:31:00Z">
        <w:r w:rsidR="00987DC2">
          <w:rPr>
            <w:rFonts w:ascii="Futura Bk" w:hAnsi="Futura Bk"/>
            <w:sz w:val="24"/>
            <w:szCs w:val="24"/>
          </w:rPr>
          <w:t xml:space="preserve"> y plan de trabajo </w:t>
        </w:r>
      </w:ins>
      <w:ins w:id="15" w:author="claudia del pilar montoya arias" w:date="2020-07-31T11:32:00Z">
        <w:r w:rsidR="00987DC2">
          <w:rPr>
            <w:rFonts w:ascii="Futura Bk" w:hAnsi="Futura Bk"/>
            <w:sz w:val="24"/>
            <w:szCs w:val="24"/>
          </w:rPr>
          <w:t>relacionado</w:t>
        </w:r>
      </w:ins>
      <w:ins w:id="16" w:author="claudia del pilar montoya arias" w:date="2020-07-31T11:31:00Z">
        <w:r w:rsidR="00987DC2">
          <w:rPr>
            <w:rFonts w:ascii="Futura Bk" w:hAnsi="Futura Bk"/>
            <w:sz w:val="24"/>
            <w:szCs w:val="24"/>
          </w:rPr>
          <w:t xml:space="preserve"> con </w:t>
        </w:r>
      </w:ins>
      <w:ins w:id="17" w:author="claudia del pilar montoya arias" w:date="2020-07-31T11:35:00Z">
        <w:r w:rsidR="00987DC2">
          <w:rPr>
            <w:rFonts w:ascii="Futura Bk" w:hAnsi="Futura Bk"/>
            <w:sz w:val="24"/>
            <w:szCs w:val="24"/>
          </w:rPr>
          <w:t>el</w:t>
        </w:r>
      </w:ins>
      <w:ins w:id="18" w:author="claudia del pilar montoya arias" w:date="2020-07-31T11:31:00Z">
        <w:r w:rsidR="00987DC2">
          <w:rPr>
            <w:rFonts w:ascii="Futura Bk" w:hAnsi="Futura Bk"/>
            <w:sz w:val="24"/>
            <w:szCs w:val="24"/>
          </w:rPr>
          <w:t xml:space="preserve"> proyecto</w:t>
        </w:r>
      </w:ins>
      <w:ins w:id="19" w:author="claudia del pilar montoya arias" w:date="2020-07-31T11:32:00Z">
        <w:r w:rsidR="00987DC2">
          <w:rPr>
            <w:rFonts w:ascii="Futura Bk" w:hAnsi="Futura Bk"/>
            <w:sz w:val="24"/>
            <w:szCs w:val="24"/>
          </w:rPr>
          <w:t xml:space="preserve">, en particular se obliga </w:t>
        </w:r>
      </w:ins>
      <w:ins w:id="20" w:author="claudia del pilar montoya arias" w:date="2020-07-31T11:35:00Z">
        <w:r w:rsidR="00987DC2">
          <w:rPr>
            <w:rFonts w:ascii="Futura Bk" w:hAnsi="Futura Bk"/>
            <w:sz w:val="24"/>
            <w:szCs w:val="24"/>
          </w:rPr>
          <w:t xml:space="preserve">, </w:t>
        </w:r>
      </w:ins>
      <w:ins w:id="21" w:author="claudia del pilar montoya arias" w:date="2020-07-31T11:32:00Z">
        <w:r w:rsidR="00987DC2">
          <w:rPr>
            <w:rFonts w:ascii="Futura Bk" w:hAnsi="Futura Bk"/>
            <w:sz w:val="24"/>
            <w:szCs w:val="24"/>
          </w:rPr>
          <w:t xml:space="preserve"> A)</w:t>
        </w:r>
      </w:ins>
      <w:ins w:id="22" w:author="claudia del pilar montoya arias" w:date="2020-07-31T11:33:00Z">
        <w:r w:rsidR="00987DC2">
          <w:rPr>
            <w:rFonts w:ascii="Futura Bk" w:hAnsi="Futura Bk"/>
            <w:sz w:val="24"/>
            <w:szCs w:val="24"/>
          </w:rPr>
          <w:t xml:space="preserve"> ut</w:t>
        </w:r>
      </w:ins>
      <w:ins w:id="23" w:author="claudia del pilar montoya arias" w:date="2020-07-31T11:34:00Z">
        <w:r w:rsidR="00987DC2">
          <w:rPr>
            <w:rFonts w:ascii="Futura Bk" w:hAnsi="Futura Bk"/>
            <w:sz w:val="24"/>
            <w:szCs w:val="24"/>
          </w:rPr>
          <w:t xml:space="preserve">ilizar las herramientas lógicas y físicas dispuesta para la ejecución del contrato B) </w:t>
        </w:r>
      </w:ins>
      <w:ins w:id="24" w:author="claudia del pilar montoya arias" w:date="2020-07-31T11:35:00Z">
        <w:r w:rsidR="00987DC2">
          <w:rPr>
            <w:rFonts w:ascii="Futura Bk" w:hAnsi="Futura Bk"/>
            <w:sz w:val="24"/>
            <w:szCs w:val="24"/>
          </w:rPr>
          <w:t>abstener</w:t>
        </w:r>
      </w:ins>
      <w:ins w:id="25" w:author="claudia del pilar montoya arias" w:date="2020-07-31T11:34:00Z">
        <w:r w:rsidR="00987DC2">
          <w:rPr>
            <w:rFonts w:ascii="Futura Bk" w:hAnsi="Futura Bk"/>
            <w:sz w:val="24"/>
            <w:szCs w:val="24"/>
          </w:rPr>
          <w:t xml:space="preserve"> del usar software no licenciado o propietario sin la previa autorización del CONTRATANTE D)</w:t>
        </w:r>
      </w:ins>
      <w:ins w:id="26" w:author="claudia del pilar montoya arias" w:date="2020-07-31T12:02:00Z">
        <w:r w:rsidR="00A511C7">
          <w:rPr>
            <w:rFonts w:ascii="Futura Bk" w:hAnsi="Futura Bk"/>
            <w:sz w:val="24"/>
            <w:szCs w:val="24"/>
          </w:rPr>
          <w:t xml:space="preserve"> </w:t>
        </w:r>
      </w:ins>
      <w:ins w:id="27" w:author="claudia del pilar montoya arias" w:date="2020-07-31T12:03:00Z">
        <w:r w:rsidR="00A511C7">
          <w:rPr>
            <w:rFonts w:ascii="Futura Bk" w:hAnsi="Futura Bk"/>
            <w:sz w:val="24"/>
            <w:szCs w:val="24"/>
          </w:rPr>
          <w:t>Documentar</w:t>
        </w:r>
      </w:ins>
      <w:ins w:id="28" w:author="claudia del pilar montoya arias" w:date="2020-07-31T12:02:00Z">
        <w:r w:rsidR="00A511C7">
          <w:rPr>
            <w:rFonts w:ascii="Futura Bk" w:hAnsi="Futura Bk"/>
            <w:sz w:val="24"/>
            <w:szCs w:val="24"/>
          </w:rPr>
          <w:t xml:space="preserve"> de manera detallada los aciertos y </w:t>
        </w:r>
      </w:ins>
      <w:ins w:id="29" w:author="claudia del pilar montoya arias" w:date="2020-07-31T12:03:00Z">
        <w:r w:rsidR="00A511C7">
          <w:rPr>
            <w:rFonts w:ascii="Futura Bk" w:hAnsi="Futura Bk"/>
            <w:sz w:val="24"/>
            <w:szCs w:val="24"/>
          </w:rPr>
          <w:t>errores</w:t>
        </w:r>
      </w:ins>
      <w:ins w:id="30" w:author="claudia del pilar montoya arias" w:date="2020-07-31T12:02:00Z">
        <w:r w:rsidR="00A511C7">
          <w:rPr>
            <w:rFonts w:ascii="Futura Bk" w:hAnsi="Futura Bk"/>
            <w:sz w:val="24"/>
            <w:szCs w:val="24"/>
          </w:rPr>
          <w:t xml:space="preserve"> en la </w:t>
        </w:r>
      </w:ins>
      <w:ins w:id="31" w:author="claudia del pilar montoya arias" w:date="2020-07-31T12:03:00Z">
        <w:r w:rsidR="00A511C7">
          <w:rPr>
            <w:rFonts w:ascii="Futura Bk" w:hAnsi="Futura Bk"/>
            <w:sz w:val="24"/>
            <w:szCs w:val="24"/>
          </w:rPr>
          <w:t>programación</w:t>
        </w:r>
      </w:ins>
      <w:ins w:id="32" w:author="claudia del pilar montoya arias" w:date="2020-07-31T12:02:00Z">
        <w:r w:rsidR="00A511C7">
          <w:rPr>
            <w:rFonts w:ascii="Futura Bk" w:hAnsi="Futura Bk"/>
            <w:sz w:val="24"/>
            <w:szCs w:val="24"/>
          </w:rPr>
          <w:t xml:space="preserve"> del objeto contratado</w:t>
        </w:r>
      </w:ins>
      <w:ins w:id="33" w:author="claudia del pilar montoya arias" w:date="2020-07-31T12:03:00Z">
        <w:r w:rsidR="00A511C7">
          <w:rPr>
            <w:rFonts w:ascii="Futura Bk" w:hAnsi="Futura Bk"/>
            <w:sz w:val="24"/>
            <w:szCs w:val="24"/>
          </w:rPr>
          <w:t xml:space="preserve"> en la metodología tipo “cuadernos de investigación” E) Estar presto a suscribir futuros documentos </w:t>
        </w:r>
      </w:ins>
      <w:ins w:id="34" w:author="claudia del pilar montoya arias" w:date="2020-07-31T12:02:00Z">
        <w:r w:rsidR="00A511C7">
          <w:rPr>
            <w:rFonts w:ascii="Futura Bk" w:hAnsi="Futura Bk"/>
            <w:sz w:val="24"/>
            <w:szCs w:val="24"/>
          </w:rPr>
          <w:t xml:space="preserve"> </w:t>
        </w:r>
      </w:ins>
      <w:ins w:id="35" w:author="claudia del pilar montoya arias" w:date="2020-07-31T12:04:00Z">
        <w:r w:rsidR="00A511C7">
          <w:rPr>
            <w:rFonts w:ascii="Futura Bk" w:hAnsi="Futura Bk"/>
            <w:sz w:val="24"/>
            <w:szCs w:val="24"/>
          </w:rPr>
          <w:t xml:space="preserve">con </w:t>
        </w:r>
        <w:r w:rsidR="00A511C7">
          <w:rPr>
            <w:rFonts w:ascii="Futura Bk" w:hAnsi="Futura Bk"/>
            <w:sz w:val="24"/>
            <w:szCs w:val="24"/>
          </w:rPr>
          <w:lastRenderedPageBreak/>
          <w:t xml:space="preserve">miras al </w:t>
        </w:r>
      </w:ins>
      <w:ins w:id="36" w:author="claudia del pilar montoya arias" w:date="2020-07-31T12:15:00Z">
        <w:r w:rsidR="00D25658">
          <w:rPr>
            <w:rFonts w:ascii="Futura Bk" w:hAnsi="Futura Bk"/>
            <w:sz w:val="24"/>
            <w:szCs w:val="24"/>
          </w:rPr>
          <w:t>registro</w:t>
        </w:r>
      </w:ins>
      <w:ins w:id="37" w:author="claudia del pilar montoya arias" w:date="2020-07-31T12:04:00Z">
        <w:r w:rsidR="00A511C7">
          <w:rPr>
            <w:rFonts w:ascii="Futura Bk" w:hAnsi="Futura Bk"/>
            <w:sz w:val="24"/>
            <w:szCs w:val="24"/>
          </w:rPr>
          <w:t xml:space="preserve"> de derechos de autor. </w:t>
        </w:r>
      </w:ins>
      <w:ins w:id="38" w:author="claudia del pilar montoya arias" w:date="2020-07-31T12:14:00Z">
        <w:r w:rsidR="00D25658">
          <w:rPr>
            <w:rFonts w:ascii="Futura Bk" w:hAnsi="Futura Bk"/>
            <w:sz w:val="24"/>
            <w:szCs w:val="24"/>
          </w:rPr>
          <w:t xml:space="preserve">F) Antes de realizar cualquier tipo de </w:t>
        </w:r>
      </w:ins>
      <w:ins w:id="39" w:author="claudia del pilar montoya arias" w:date="2020-07-31T12:15:00Z">
        <w:r w:rsidR="00D25658">
          <w:rPr>
            <w:rFonts w:ascii="Futura Bk" w:hAnsi="Futura Bk"/>
            <w:sz w:val="24"/>
            <w:szCs w:val="24"/>
          </w:rPr>
          <w:t>divulgación</w:t>
        </w:r>
      </w:ins>
      <w:ins w:id="40" w:author="claudia del pilar montoya arias" w:date="2020-07-31T12:14:00Z">
        <w:r w:rsidR="00D25658">
          <w:rPr>
            <w:rFonts w:ascii="Futura Bk" w:hAnsi="Futura Bk"/>
            <w:sz w:val="24"/>
            <w:szCs w:val="24"/>
          </w:rPr>
          <w:t xml:space="preserve"> o </w:t>
        </w:r>
      </w:ins>
      <w:ins w:id="41" w:author="claudia del pilar montoya arias" w:date="2020-07-31T12:15:00Z">
        <w:r w:rsidR="00D25658">
          <w:rPr>
            <w:rFonts w:ascii="Futura Bk" w:hAnsi="Futura Bk"/>
            <w:sz w:val="24"/>
            <w:szCs w:val="24"/>
          </w:rPr>
          <w:t>publicación</w:t>
        </w:r>
      </w:ins>
      <w:ins w:id="42" w:author="claudia del pilar montoya arias" w:date="2020-07-31T12:14:00Z">
        <w:r w:rsidR="00D25658">
          <w:rPr>
            <w:rFonts w:ascii="Futura Bk" w:hAnsi="Futura Bk"/>
            <w:sz w:val="24"/>
            <w:szCs w:val="24"/>
          </w:rPr>
          <w:t xml:space="preserve"> del proyecto o avances en la ejecución del contrato el CONTRATISTA </w:t>
        </w:r>
      </w:ins>
      <w:ins w:id="43" w:author="claudia del pilar montoya arias" w:date="2020-07-31T12:15:00Z">
        <w:r w:rsidR="00D25658">
          <w:rPr>
            <w:rFonts w:ascii="Futura Bk" w:hAnsi="Futura Bk"/>
            <w:sz w:val="24"/>
            <w:szCs w:val="24"/>
          </w:rPr>
          <w:t>deberá</w:t>
        </w:r>
      </w:ins>
      <w:ins w:id="44" w:author="claudia del pilar montoya arias" w:date="2020-07-31T12:14:00Z">
        <w:r w:rsidR="00D25658">
          <w:rPr>
            <w:rFonts w:ascii="Futura Bk" w:hAnsi="Futura Bk"/>
            <w:sz w:val="24"/>
            <w:szCs w:val="24"/>
          </w:rPr>
          <w:t xml:space="preserve"> solicitar </w:t>
        </w:r>
      </w:ins>
      <w:ins w:id="45" w:author="claudia del pilar montoya arias" w:date="2020-07-31T12:15:00Z">
        <w:r w:rsidR="00D25658">
          <w:rPr>
            <w:rFonts w:ascii="Futura Bk" w:hAnsi="Futura Bk"/>
            <w:sz w:val="24"/>
            <w:szCs w:val="24"/>
          </w:rPr>
          <w:t xml:space="preserve">autorización a PROYECTIZA quien decidirá al respecto. </w:t>
        </w:r>
      </w:ins>
    </w:p>
    <w:p w14:paraId="303DEC1C" w14:textId="77777777" w:rsidR="00F70F70" w:rsidRDefault="00F70F70" w:rsidP="0004001C">
      <w:pPr>
        <w:jc w:val="both"/>
        <w:rPr>
          <w:rFonts w:ascii="Futura Bk" w:hAnsi="Futura Bk"/>
          <w:sz w:val="24"/>
          <w:szCs w:val="24"/>
        </w:rPr>
      </w:pPr>
    </w:p>
    <w:p w14:paraId="5297B354" w14:textId="1DEECF61" w:rsidR="0074176F" w:rsidRDefault="00F80534" w:rsidP="0004001C">
      <w:pPr>
        <w:jc w:val="both"/>
        <w:rPr>
          <w:rFonts w:ascii="Futura Bk" w:hAnsi="Futura Bk"/>
          <w:sz w:val="24"/>
          <w:szCs w:val="24"/>
        </w:rPr>
      </w:pPr>
      <w:r w:rsidRPr="006A4C9E">
        <w:rPr>
          <w:rFonts w:ascii="Futura Bk" w:hAnsi="Futura Bk"/>
          <w:b/>
          <w:sz w:val="24"/>
          <w:szCs w:val="24"/>
        </w:rPr>
        <w:t>CUARTA</w:t>
      </w:r>
      <w:r w:rsidR="0074176F" w:rsidRPr="006A4C9E">
        <w:rPr>
          <w:rFonts w:ascii="Futura Bk" w:hAnsi="Futura Bk"/>
          <w:b/>
          <w:sz w:val="24"/>
          <w:szCs w:val="24"/>
        </w:rPr>
        <w:t>. VALOR Y FORMA DE PAGO.-</w:t>
      </w:r>
      <w:r w:rsidR="0074176F">
        <w:rPr>
          <w:rFonts w:ascii="Futura Bk" w:hAnsi="Futura Bk"/>
          <w:sz w:val="24"/>
          <w:szCs w:val="24"/>
        </w:rPr>
        <w:t xml:space="preserve"> </w:t>
      </w:r>
      <w:r w:rsidR="00AE31BD">
        <w:rPr>
          <w:rFonts w:ascii="Futura Bk" w:hAnsi="Futura Bk"/>
          <w:sz w:val="24"/>
          <w:szCs w:val="24"/>
        </w:rPr>
        <w:t>El valor total del</w:t>
      </w:r>
      <w:r w:rsidR="00F70F70">
        <w:rPr>
          <w:rFonts w:ascii="Futura Bk" w:hAnsi="Futura Bk"/>
          <w:sz w:val="24"/>
          <w:szCs w:val="24"/>
        </w:rPr>
        <w:t xml:space="preserve"> presente contrato es de $</w:t>
      </w:r>
      <w:r w:rsidR="003F52C9">
        <w:rPr>
          <w:rFonts w:ascii="Futura Bk" w:hAnsi="Futura Bk"/>
          <w:sz w:val="24"/>
          <w:szCs w:val="24"/>
          <w:highlight w:val="yellow"/>
        </w:rPr>
        <w:t>COP 4.0</w:t>
      </w:r>
      <w:r w:rsidR="00D700BB">
        <w:rPr>
          <w:rFonts w:ascii="Futura Bk" w:hAnsi="Futura Bk"/>
          <w:sz w:val="24"/>
          <w:szCs w:val="24"/>
          <w:highlight w:val="yellow"/>
        </w:rPr>
        <w:t>00.000</w:t>
      </w:r>
      <w:r w:rsidR="00027537" w:rsidRPr="00027537">
        <w:rPr>
          <w:rFonts w:ascii="Futura Bk" w:hAnsi="Futura Bk"/>
          <w:sz w:val="24"/>
          <w:szCs w:val="24"/>
          <w:highlight w:val="yellow"/>
        </w:rPr>
        <w:t xml:space="preserve"> IMPUESTOS INCLUIDOS</w:t>
      </w:r>
      <w:r w:rsidR="004D2C89" w:rsidRPr="00027537">
        <w:rPr>
          <w:rFonts w:ascii="Futura Bk" w:hAnsi="Futura Bk"/>
          <w:sz w:val="24"/>
          <w:szCs w:val="24"/>
          <w:highlight w:val="yellow"/>
        </w:rPr>
        <w:t xml:space="preserve"> </w:t>
      </w:r>
      <w:r w:rsidR="00AE31BD" w:rsidRPr="00027537">
        <w:rPr>
          <w:rFonts w:ascii="Futura Bk" w:hAnsi="Futura Bk"/>
          <w:sz w:val="24"/>
          <w:szCs w:val="24"/>
          <w:highlight w:val="yellow"/>
        </w:rPr>
        <w:t>(</w:t>
      </w:r>
      <w:r w:rsidR="003F52C9">
        <w:rPr>
          <w:rFonts w:ascii="Futura Bk" w:hAnsi="Futura Bk"/>
          <w:sz w:val="24"/>
          <w:szCs w:val="24"/>
          <w:highlight w:val="yellow"/>
        </w:rPr>
        <w:t>CUATRO</w:t>
      </w:r>
      <w:r w:rsidR="00F731EE">
        <w:rPr>
          <w:rFonts w:ascii="Futura Bk" w:hAnsi="Futura Bk"/>
          <w:sz w:val="24"/>
          <w:szCs w:val="24"/>
          <w:highlight w:val="yellow"/>
        </w:rPr>
        <w:t xml:space="preserve"> MILLONES </w:t>
      </w:r>
      <w:r w:rsidR="003F52C9">
        <w:rPr>
          <w:rFonts w:ascii="Futura Bk" w:hAnsi="Futura Bk"/>
          <w:sz w:val="24"/>
          <w:szCs w:val="24"/>
          <w:highlight w:val="yellow"/>
        </w:rPr>
        <w:t xml:space="preserve">DE </w:t>
      </w:r>
      <w:r w:rsidR="00F70F70" w:rsidRPr="00027537">
        <w:rPr>
          <w:rFonts w:ascii="Futura Bk" w:hAnsi="Futura Bk"/>
          <w:sz w:val="24"/>
          <w:szCs w:val="24"/>
          <w:highlight w:val="yellow"/>
        </w:rPr>
        <w:t xml:space="preserve">PESOS </w:t>
      </w:r>
      <w:r w:rsidR="00D700BB">
        <w:rPr>
          <w:rFonts w:ascii="Futura Bk" w:hAnsi="Futura Bk"/>
          <w:sz w:val="24"/>
          <w:szCs w:val="24"/>
          <w:highlight w:val="yellow"/>
        </w:rPr>
        <w:t>– IMPUESTOS INCLUIDOS)</w:t>
      </w:r>
      <w:ins w:id="46" w:author="claudia del pilar montoya arias" w:date="2020-07-31T11:35:00Z">
        <w:r w:rsidR="00987DC2">
          <w:rPr>
            <w:rFonts w:ascii="Futura Bk" w:hAnsi="Futura Bk"/>
            <w:sz w:val="24"/>
            <w:szCs w:val="24"/>
          </w:rPr>
          <w:t xml:space="preserve">, los cuales serán pagaderos previa presentación del pago de seguridad social </w:t>
        </w:r>
      </w:ins>
      <w:del w:id="47" w:author="claudia del pilar montoya arias" w:date="2020-07-31T11:35:00Z">
        <w:r w:rsidR="00AE31BD" w:rsidRPr="00027537" w:rsidDel="00987DC2">
          <w:rPr>
            <w:rFonts w:ascii="Futura Bk" w:hAnsi="Futura Bk"/>
            <w:sz w:val="24"/>
            <w:szCs w:val="24"/>
            <w:highlight w:val="yellow"/>
          </w:rPr>
          <w:delText>.</w:delText>
        </w:r>
        <w:r w:rsidR="00AE31BD" w:rsidDel="00987DC2">
          <w:rPr>
            <w:rFonts w:ascii="Futura Bk" w:hAnsi="Futura Bk"/>
            <w:sz w:val="24"/>
            <w:szCs w:val="24"/>
          </w:rPr>
          <w:delText xml:space="preserve"> </w:delText>
        </w:r>
      </w:del>
    </w:p>
    <w:p w14:paraId="20C79075" w14:textId="77777777" w:rsidR="00D700BB" w:rsidRDefault="00D700BB" w:rsidP="0004001C">
      <w:pPr>
        <w:jc w:val="both"/>
        <w:rPr>
          <w:rFonts w:ascii="Futura Bk" w:hAnsi="Futura Bk"/>
          <w:sz w:val="24"/>
          <w:szCs w:val="24"/>
        </w:rPr>
      </w:pPr>
    </w:p>
    <w:p w14:paraId="22FDA469" w14:textId="77777777" w:rsidR="00AE31BD" w:rsidRDefault="00AE31BD" w:rsidP="0004001C">
      <w:pPr>
        <w:jc w:val="both"/>
        <w:rPr>
          <w:rFonts w:ascii="Futura Bk" w:hAnsi="Futura Bk"/>
          <w:sz w:val="24"/>
          <w:szCs w:val="24"/>
        </w:rPr>
      </w:pPr>
      <w:r>
        <w:rPr>
          <w:rFonts w:ascii="Futura Bk" w:hAnsi="Futura Bk"/>
          <w:sz w:val="24"/>
          <w:szCs w:val="24"/>
        </w:rPr>
        <w:t xml:space="preserve">El anterior valor será pagado previa aprobación </w:t>
      </w:r>
      <w:r w:rsidR="004D2C89">
        <w:rPr>
          <w:rFonts w:ascii="Futura Bk" w:hAnsi="Futura Bk"/>
          <w:sz w:val="24"/>
          <w:szCs w:val="24"/>
        </w:rPr>
        <w:t xml:space="preserve">del </w:t>
      </w:r>
      <w:r w:rsidR="00027537">
        <w:rPr>
          <w:rFonts w:ascii="Futura Bk" w:hAnsi="Futura Bk"/>
          <w:sz w:val="24"/>
          <w:szCs w:val="24"/>
          <w:highlight w:val="yellow"/>
        </w:rPr>
        <w:t xml:space="preserve">Gerente de proyecto designado por </w:t>
      </w:r>
      <w:r w:rsidR="00F70F70">
        <w:rPr>
          <w:rFonts w:ascii="Futura Bk" w:hAnsi="Futura Bk"/>
          <w:sz w:val="24"/>
          <w:szCs w:val="24"/>
        </w:rPr>
        <w:t xml:space="preserve"> </w:t>
      </w:r>
      <w:r w:rsidR="00027537">
        <w:rPr>
          <w:rFonts w:ascii="Futura Bk" w:hAnsi="Futura Bk"/>
          <w:sz w:val="24"/>
          <w:szCs w:val="24"/>
        </w:rPr>
        <w:t>PROYECTIZA</w:t>
      </w:r>
      <w:r w:rsidR="004D2C89">
        <w:rPr>
          <w:rFonts w:ascii="Futura Bk" w:hAnsi="Futura Bk"/>
          <w:sz w:val="24"/>
          <w:szCs w:val="24"/>
        </w:rPr>
        <w:t xml:space="preserve">, de la siguiente manera: </w:t>
      </w:r>
    </w:p>
    <w:p w14:paraId="779903B1" w14:textId="77777777" w:rsidR="00973365" w:rsidRDefault="00973365" w:rsidP="0004001C">
      <w:pPr>
        <w:jc w:val="both"/>
        <w:rPr>
          <w:rFonts w:ascii="Futura Bk" w:hAnsi="Futura Bk"/>
          <w:sz w:val="24"/>
          <w:szCs w:val="24"/>
        </w:rPr>
      </w:pPr>
    </w:p>
    <w:p w14:paraId="442F9C4E" w14:textId="77777777" w:rsidR="00973365" w:rsidRDefault="00973365" w:rsidP="0004001C">
      <w:pPr>
        <w:jc w:val="both"/>
        <w:rPr>
          <w:rFonts w:ascii="Futura Bk" w:hAnsi="Futura Bk"/>
          <w:sz w:val="24"/>
          <w:szCs w:val="24"/>
        </w:rPr>
      </w:pPr>
    </w:p>
    <w:tbl>
      <w:tblPr>
        <w:tblW w:w="5840" w:type="dxa"/>
        <w:jc w:val="center"/>
        <w:tblLook w:val="04A0" w:firstRow="1" w:lastRow="0" w:firstColumn="1" w:lastColumn="0" w:noHBand="0" w:noVBand="1"/>
      </w:tblPr>
      <w:tblGrid>
        <w:gridCol w:w="680"/>
        <w:gridCol w:w="3880"/>
        <w:gridCol w:w="1280"/>
      </w:tblGrid>
      <w:tr w:rsidR="00973365" w:rsidRPr="00973365" w14:paraId="1577660F" w14:textId="77777777" w:rsidTr="00973365">
        <w:trPr>
          <w:trHeight w:val="290"/>
          <w:jc w:val="center"/>
        </w:trPr>
        <w:tc>
          <w:tcPr>
            <w:tcW w:w="680"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718C31AD" w14:textId="77777777" w:rsidR="00973365" w:rsidRPr="00987DC2" w:rsidRDefault="00973365" w:rsidP="00973365">
            <w:pPr>
              <w:jc w:val="center"/>
              <w:rPr>
                <w:rFonts w:ascii="Segoe UI" w:eastAsia="Times New Roman" w:hAnsi="Segoe UI" w:cs="Segoe UI"/>
                <w:color w:val="363636"/>
                <w:sz w:val="18"/>
                <w:szCs w:val="18"/>
              </w:rPr>
            </w:pPr>
            <w:r w:rsidRPr="00987DC2">
              <w:rPr>
                <w:rFonts w:ascii="Segoe UI" w:eastAsia="Times New Roman" w:hAnsi="Segoe UI" w:cs="Segoe UI"/>
                <w:color w:val="363636"/>
                <w:sz w:val="18"/>
                <w:szCs w:val="18"/>
              </w:rPr>
              <w:t> </w:t>
            </w:r>
          </w:p>
        </w:tc>
        <w:tc>
          <w:tcPr>
            <w:tcW w:w="3880" w:type="dxa"/>
            <w:tcBorders>
              <w:top w:val="single" w:sz="4" w:space="0" w:color="auto"/>
              <w:left w:val="nil"/>
              <w:bottom w:val="single" w:sz="4" w:space="0" w:color="auto"/>
              <w:right w:val="single" w:sz="4" w:space="0" w:color="auto"/>
            </w:tcBorders>
            <w:shd w:val="clear" w:color="000000" w:fill="DFE3E8"/>
            <w:vAlign w:val="center"/>
            <w:hideMark/>
          </w:tcPr>
          <w:p w14:paraId="2A5AB5C8" w14:textId="77777777" w:rsidR="00973365" w:rsidRPr="00973365" w:rsidRDefault="00973365" w:rsidP="00973365">
            <w:pPr>
              <w:jc w:val="center"/>
              <w:rPr>
                <w:rFonts w:ascii="Segoe UI" w:eastAsia="Times New Roman" w:hAnsi="Segoe UI" w:cs="Segoe UI"/>
                <w:color w:val="363636"/>
                <w:sz w:val="18"/>
                <w:szCs w:val="18"/>
                <w:lang w:val="en-US"/>
              </w:rPr>
            </w:pPr>
            <w:proofErr w:type="spellStart"/>
            <w:r w:rsidRPr="00973365">
              <w:rPr>
                <w:rFonts w:ascii="Segoe UI" w:eastAsia="Times New Roman" w:hAnsi="Segoe UI" w:cs="Segoe UI"/>
                <w:color w:val="363636"/>
                <w:sz w:val="18"/>
                <w:szCs w:val="18"/>
                <w:lang w:val="en-US"/>
              </w:rPr>
              <w:t>Nombre</w:t>
            </w:r>
            <w:proofErr w:type="spellEnd"/>
            <w:r w:rsidRPr="00973365">
              <w:rPr>
                <w:rFonts w:ascii="Segoe UI" w:eastAsia="Times New Roman" w:hAnsi="Segoe UI" w:cs="Segoe UI"/>
                <w:color w:val="363636"/>
                <w:sz w:val="18"/>
                <w:szCs w:val="18"/>
                <w:lang w:val="en-US"/>
              </w:rPr>
              <w:t xml:space="preserve"> del </w:t>
            </w:r>
            <w:proofErr w:type="spellStart"/>
            <w:r w:rsidRPr="00973365">
              <w:rPr>
                <w:rFonts w:ascii="Segoe UI" w:eastAsia="Times New Roman" w:hAnsi="Segoe UI" w:cs="Segoe UI"/>
                <w:color w:val="363636"/>
                <w:sz w:val="18"/>
                <w:szCs w:val="18"/>
                <w:lang w:val="en-US"/>
              </w:rPr>
              <w:t>recurso</w:t>
            </w:r>
            <w:proofErr w:type="spellEnd"/>
          </w:p>
        </w:tc>
        <w:tc>
          <w:tcPr>
            <w:tcW w:w="1280" w:type="dxa"/>
            <w:tcBorders>
              <w:top w:val="single" w:sz="4" w:space="0" w:color="auto"/>
              <w:left w:val="nil"/>
              <w:bottom w:val="single" w:sz="4" w:space="0" w:color="auto"/>
              <w:right w:val="single" w:sz="4" w:space="0" w:color="auto"/>
            </w:tcBorders>
            <w:shd w:val="clear" w:color="000000" w:fill="DFE3E8"/>
            <w:vAlign w:val="center"/>
            <w:hideMark/>
          </w:tcPr>
          <w:p w14:paraId="74FC7DEA" w14:textId="77777777" w:rsidR="00973365" w:rsidRPr="00973365" w:rsidRDefault="00973365" w:rsidP="00973365">
            <w:pPr>
              <w:jc w:val="center"/>
              <w:rPr>
                <w:rFonts w:ascii="Segoe UI" w:eastAsia="Times New Roman" w:hAnsi="Segoe UI" w:cs="Segoe UI"/>
                <w:color w:val="363636"/>
                <w:sz w:val="18"/>
                <w:szCs w:val="18"/>
                <w:lang w:val="en-US"/>
              </w:rPr>
            </w:pPr>
            <w:r w:rsidRPr="00973365">
              <w:rPr>
                <w:rFonts w:ascii="Segoe UI" w:eastAsia="Times New Roman" w:hAnsi="Segoe UI" w:cs="Segoe UI"/>
                <w:color w:val="363636"/>
                <w:sz w:val="18"/>
                <w:szCs w:val="18"/>
                <w:lang w:val="en-US"/>
              </w:rPr>
              <w:t>Valor</w:t>
            </w:r>
          </w:p>
        </w:tc>
      </w:tr>
      <w:tr w:rsidR="00973365" w:rsidRPr="00973365" w14:paraId="3A6120EE" w14:textId="77777777" w:rsidTr="00973365">
        <w:trPr>
          <w:trHeight w:val="29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092FE3B" w14:textId="77777777" w:rsidR="00973365" w:rsidRPr="00973365" w:rsidRDefault="00973365" w:rsidP="00973365">
            <w:pPr>
              <w:jc w:val="right"/>
              <w:rPr>
                <w:rFonts w:ascii="Calibri" w:eastAsia="Times New Roman" w:hAnsi="Calibri" w:cs="Calibri"/>
                <w:color w:val="000000"/>
                <w:lang w:val="en-US"/>
              </w:rPr>
            </w:pPr>
            <w:r w:rsidRPr="00973365">
              <w:rPr>
                <w:rFonts w:ascii="Calibri" w:eastAsia="Times New Roman" w:hAnsi="Calibri" w:cs="Calibri"/>
                <w:color w:val="000000"/>
                <w:lang w:val="en-US"/>
              </w:rPr>
              <w:t>1</w:t>
            </w:r>
          </w:p>
        </w:tc>
        <w:tc>
          <w:tcPr>
            <w:tcW w:w="3880" w:type="dxa"/>
            <w:tcBorders>
              <w:top w:val="nil"/>
              <w:left w:val="nil"/>
              <w:bottom w:val="single" w:sz="4" w:space="0" w:color="auto"/>
              <w:right w:val="single" w:sz="4" w:space="0" w:color="auto"/>
            </w:tcBorders>
            <w:shd w:val="clear" w:color="000000" w:fill="FFFFFF"/>
            <w:vAlign w:val="center"/>
            <w:hideMark/>
          </w:tcPr>
          <w:p w14:paraId="422FDA6D" w14:textId="77777777" w:rsidR="00973365" w:rsidRPr="00973365" w:rsidRDefault="00973365" w:rsidP="00973365">
            <w:pPr>
              <w:rPr>
                <w:rFonts w:ascii="Calibri" w:eastAsia="Times New Roman" w:hAnsi="Calibri" w:cs="Calibri"/>
                <w:i/>
                <w:iCs/>
                <w:color w:val="000000"/>
                <w:lang w:val="es-MX"/>
              </w:rPr>
            </w:pPr>
            <w:r w:rsidRPr="00973365">
              <w:rPr>
                <w:rFonts w:ascii="Calibri" w:eastAsia="Times New Roman" w:hAnsi="Calibri" w:cs="Calibri"/>
                <w:i/>
                <w:iCs/>
                <w:color w:val="000000"/>
                <w:lang w:val="es-MX"/>
              </w:rPr>
              <w:t xml:space="preserve">Actualización de la plataforma actual </w:t>
            </w:r>
          </w:p>
        </w:tc>
        <w:tc>
          <w:tcPr>
            <w:tcW w:w="1280" w:type="dxa"/>
            <w:tcBorders>
              <w:top w:val="nil"/>
              <w:left w:val="nil"/>
              <w:bottom w:val="single" w:sz="4" w:space="0" w:color="auto"/>
              <w:right w:val="single" w:sz="4" w:space="0" w:color="auto"/>
            </w:tcBorders>
            <w:shd w:val="clear" w:color="000000" w:fill="FFFFFF"/>
            <w:vAlign w:val="center"/>
            <w:hideMark/>
          </w:tcPr>
          <w:p w14:paraId="40DB5BE4" w14:textId="77777777" w:rsidR="00973365" w:rsidRPr="00973365" w:rsidRDefault="00973365" w:rsidP="00973365">
            <w:pPr>
              <w:jc w:val="right"/>
              <w:rPr>
                <w:rFonts w:ascii="Calibri" w:eastAsia="Times New Roman" w:hAnsi="Calibri" w:cs="Calibri"/>
                <w:i/>
                <w:iCs/>
                <w:color w:val="000000"/>
                <w:lang w:val="en-US"/>
              </w:rPr>
            </w:pPr>
            <w:r w:rsidRPr="00973365">
              <w:rPr>
                <w:rFonts w:ascii="Calibri" w:eastAsia="Times New Roman" w:hAnsi="Calibri" w:cs="Calibri"/>
                <w:i/>
                <w:iCs/>
                <w:color w:val="000000"/>
                <w:lang w:val="en-US"/>
              </w:rPr>
              <w:t>$4.000.000</w:t>
            </w:r>
          </w:p>
        </w:tc>
      </w:tr>
      <w:tr w:rsidR="00973365" w:rsidRPr="00973365" w14:paraId="4094129E" w14:textId="77777777" w:rsidTr="00973365">
        <w:trPr>
          <w:trHeight w:val="29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B3921E7" w14:textId="77777777" w:rsidR="00973365" w:rsidRPr="00973365" w:rsidRDefault="00973365" w:rsidP="00973365">
            <w:pPr>
              <w:jc w:val="right"/>
              <w:rPr>
                <w:rFonts w:ascii="Calibri" w:eastAsia="Times New Roman" w:hAnsi="Calibri" w:cs="Calibri"/>
                <w:color w:val="000000"/>
                <w:lang w:val="en-US"/>
              </w:rPr>
            </w:pPr>
            <w:r w:rsidRPr="00973365">
              <w:rPr>
                <w:rFonts w:ascii="Calibri" w:eastAsia="Times New Roman" w:hAnsi="Calibri" w:cs="Calibri"/>
                <w:color w:val="000000"/>
                <w:lang w:val="en-US"/>
              </w:rPr>
              <w:t>1.1.</w:t>
            </w:r>
          </w:p>
        </w:tc>
        <w:tc>
          <w:tcPr>
            <w:tcW w:w="3880" w:type="dxa"/>
            <w:tcBorders>
              <w:top w:val="nil"/>
              <w:left w:val="nil"/>
              <w:bottom w:val="single" w:sz="4" w:space="0" w:color="auto"/>
              <w:right w:val="single" w:sz="4" w:space="0" w:color="auto"/>
            </w:tcBorders>
            <w:shd w:val="clear" w:color="000000" w:fill="FFFFFF"/>
            <w:vAlign w:val="center"/>
            <w:hideMark/>
          </w:tcPr>
          <w:p w14:paraId="19D673C9" w14:textId="77777777" w:rsidR="00973365" w:rsidRPr="00973365" w:rsidRDefault="00973365" w:rsidP="00973365">
            <w:pPr>
              <w:rPr>
                <w:rFonts w:ascii="Calibri" w:eastAsia="Times New Roman" w:hAnsi="Calibri" w:cs="Calibri"/>
                <w:i/>
                <w:iCs/>
                <w:color w:val="000000"/>
                <w:lang w:val="en-US"/>
              </w:rPr>
            </w:pPr>
            <w:r w:rsidRPr="00973365">
              <w:rPr>
                <w:rFonts w:ascii="Calibri" w:eastAsia="Times New Roman" w:hAnsi="Calibri" w:cs="Calibri"/>
                <w:i/>
                <w:iCs/>
                <w:color w:val="000000"/>
                <w:lang w:val="en-US"/>
              </w:rPr>
              <w:t>Backend</w:t>
            </w:r>
          </w:p>
        </w:tc>
        <w:tc>
          <w:tcPr>
            <w:tcW w:w="1280" w:type="dxa"/>
            <w:tcBorders>
              <w:top w:val="nil"/>
              <w:left w:val="nil"/>
              <w:bottom w:val="single" w:sz="4" w:space="0" w:color="auto"/>
              <w:right w:val="single" w:sz="4" w:space="0" w:color="auto"/>
            </w:tcBorders>
            <w:shd w:val="clear" w:color="000000" w:fill="FFFFFF"/>
            <w:vAlign w:val="center"/>
            <w:hideMark/>
          </w:tcPr>
          <w:p w14:paraId="5324A9D4" w14:textId="77777777" w:rsidR="00973365" w:rsidRPr="00973365" w:rsidRDefault="00973365" w:rsidP="00973365">
            <w:pPr>
              <w:jc w:val="right"/>
              <w:rPr>
                <w:rFonts w:ascii="Calibri" w:eastAsia="Times New Roman" w:hAnsi="Calibri" w:cs="Calibri"/>
                <w:i/>
                <w:iCs/>
                <w:color w:val="000000"/>
                <w:lang w:val="en-US"/>
              </w:rPr>
            </w:pPr>
            <w:r w:rsidRPr="00973365">
              <w:rPr>
                <w:rFonts w:ascii="Calibri" w:eastAsia="Times New Roman" w:hAnsi="Calibri" w:cs="Calibri"/>
                <w:i/>
                <w:iCs/>
                <w:color w:val="000000"/>
                <w:lang w:val="en-US"/>
              </w:rPr>
              <w:t>$400.000</w:t>
            </w:r>
          </w:p>
        </w:tc>
      </w:tr>
      <w:tr w:rsidR="00973365" w:rsidRPr="00973365" w14:paraId="715E4D2E" w14:textId="77777777" w:rsidTr="00973365">
        <w:trPr>
          <w:trHeight w:val="29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B9B00C2" w14:textId="77777777" w:rsidR="00973365" w:rsidRPr="00973365" w:rsidRDefault="00973365" w:rsidP="00973365">
            <w:pPr>
              <w:jc w:val="right"/>
              <w:rPr>
                <w:rFonts w:ascii="Calibri" w:eastAsia="Times New Roman" w:hAnsi="Calibri" w:cs="Calibri"/>
                <w:color w:val="000000"/>
                <w:lang w:val="en-US"/>
              </w:rPr>
            </w:pPr>
            <w:r w:rsidRPr="00973365">
              <w:rPr>
                <w:rFonts w:ascii="Calibri" w:eastAsia="Times New Roman" w:hAnsi="Calibri" w:cs="Calibri"/>
                <w:color w:val="000000"/>
                <w:lang w:val="en-US"/>
              </w:rPr>
              <w:t>1.2.</w:t>
            </w:r>
          </w:p>
        </w:tc>
        <w:tc>
          <w:tcPr>
            <w:tcW w:w="3880" w:type="dxa"/>
            <w:tcBorders>
              <w:top w:val="nil"/>
              <w:left w:val="nil"/>
              <w:bottom w:val="single" w:sz="4" w:space="0" w:color="auto"/>
              <w:right w:val="single" w:sz="4" w:space="0" w:color="auto"/>
            </w:tcBorders>
            <w:shd w:val="clear" w:color="000000" w:fill="FFFFFF"/>
            <w:vAlign w:val="center"/>
            <w:hideMark/>
          </w:tcPr>
          <w:p w14:paraId="5478BF48" w14:textId="77777777" w:rsidR="00973365" w:rsidRPr="00973365" w:rsidRDefault="00973365" w:rsidP="00973365">
            <w:pPr>
              <w:rPr>
                <w:rFonts w:ascii="Calibri" w:eastAsia="Times New Roman" w:hAnsi="Calibri" w:cs="Calibri"/>
                <w:i/>
                <w:iCs/>
                <w:color w:val="000000"/>
                <w:lang w:val="en-US"/>
              </w:rPr>
            </w:pPr>
            <w:proofErr w:type="spellStart"/>
            <w:r w:rsidRPr="00973365">
              <w:rPr>
                <w:rFonts w:ascii="Calibri" w:eastAsia="Times New Roman" w:hAnsi="Calibri" w:cs="Calibri"/>
                <w:i/>
                <w:iCs/>
                <w:color w:val="000000"/>
                <w:lang w:val="en-US"/>
              </w:rPr>
              <w:t>Módulos</w:t>
            </w:r>
            <w:proofErr w:type="spellEnd"/>
            <w:r w:rsidRPr="00973365">
              <w:rPr>
                <w:rFonts w:ascii="Calibri" w:eastAsia="Times New Roman" w:hAnsi="Calibri" w:cs="Calibri"/>
                <w:i/>
                <w:iCs/>
                <w:color w:val="000000"/>
                <w:lang w:val="en-US"/>
              </w:rPr>
              <w:t xml:space="preserve"> </w:t>
            </w:r>
            <w:proofErr w:type="spellStart"/>
            <w:r w:rsidRPr="00973365">
              <w:rPr>
                <w:rFonts w:ascii="Calibri" w:eastAsia="Times New Roman" w:hAnsi="Calibri" w:cs="Calibri"/>
                <w:i/>
                <w:iCs/>
                <w:color w:val="000000"/>
                <w:lang w:val="en-US"/>
              </w:rPr>
              <w:t>clientes</w:t>
            </w:r>
            <w:proofErr w:type="spellEnd"/>
            <w:r w:rsidRPr="00973365">
              <w:rPr>
                <w:rFonts w:ascii="Calibri" w:eastAsia="Times New Roman" w:hAnsi="Calibri" w:cs="Calibri"/>
                <w:i/>
                <w:iCs/>
                <w:color w:val="000000"/>
                <w:lang w:val="en-US"/>
              </w:rPr>
              <w:t xml:space="preserve"> </w:t>
            </w:r>
          </w:p>
        </w:tc>
        <w:tc>
          <w:tcPr>
            <w:tcW w:w="1280" w:type="dxa"/>
            <w:tcBorders>
              <w:top w:val="nil"/>
              <w:left w:val="nil"/>
              <w:bottom w:val="single" w:sz="4" w:space="0" w:color="auto"/>
              <w:right w:val="single" w:sz="4" w:space="0" w:color="auto"/>
            </w:tcBorders>
            <w:shd w:val="clear" w:color="000000" w:fill="FFFFFF"/>
            <w:vAlign w:val="center"/>
            <w:hideMark/>
          </w:tcPr>
          <w:p w14:paraId="374F1ED3" w14:textId="77777777" w:rsidR="00973365" w:rsidRPr="00973365" w:rsidRDefault="00973365" w:rsidP="00973365">
            <w:pPr>
              <w:jc w:val="right"/>
              <w:rPr>
                <w:rFonts w:ascii="Calibri" w:eastAsia="Times New Roman" w:hAnsi="Calibri" w:cs="Calibri"/>
                <w:i/>
                <w:iCs/>
                <w:color w:val="000000"/>
                <w:lang w:val="en-US"/>
              </w:rPr>
            </w:pPr>
            <w:r w:rsidRPr="00973365">
              <w:rPr>
                <w:rFonts w:ascii="Calibri" w:eastAsia="Times New Roman" w:hAnsi="Calibri" w:cs="Calibri"/>
                <w:i/>
                <w:iCs/>
                <w:color w:val="000000"/>
                <w:lang w:val="en-US"/>
              </w:rPr>
              <w:t>$1.000.000</w:t>
            </w:r>
          </w:p>
        </w:tc>
      </w:tr>
      <w:tr w:rsidR="00973365" w:rsidRPr="00973365" w14:paraId="7848395D" w14:textId="77777777" w:rsidTr="00973365">
        <w:trPr>
          <w:trHeight w:val="29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9C3D752" w14:textId="77777777" w:rsidR="00973365" w:rsidRPr="00973365" w:rsidRDefault="00973365" w:rsidP="00973365">
            <w:pPr>
              <w:jc w:val="right"/>
              <w:rPr>
                <w:rFonts w:ascii="Calibri" w:eastAsia="Times New Roman" w:hAnsi="Calibri" w:cs="Calibri"/>
                <w:color w:val="000000"/>
                <w:lang w:val="en-US"/>
              </w:rPr>
            </w:pPr>
            <w:r w:rsidRPr="00973365">
              <w:rPr>
                <w:rFonts w:ascii="Calibri" w:eastAsia="Times New Roman" w:hAnsi="Calibri" w:cs="Calibri"/>
                <w:color w:val="000000"/>
                <w:lang w:val="en-US"/>
              </w:rPr>
              <w:t>1.3.</w:t>
            </w:r>
          </w:p>
        </w:tc>
        <w:tc>
          <w:tcPr>
            <w:tcW w:w="3880" w:type="dxa"/>
            <w:tcBorders>
              <w:top w:val="nil"/>
              <w:left w:val="nil"/>
              <w:bottom w:val="single" w:sz="4" w:space="0" w:color="auto"/>
              <w:right w:val="single" w:sz="4" w:space="0" w:color="auto"/>
            </w:tcBorders>
            <w:shd w:val="clear" w:color="000000" w:fill="FFFFFF"/>
            <w:vAlign w:val="center"/>
            <w:hideMark/>
          </w:tcPr>
          <w:p w14:paraId="79283722" w14:textId="77777777" w:rsidR="00973365" w:rsidRPr="00973365" w:rsidRDefault="00973365" w:rsidP="00973365">
            <w:pPr>
              <w:rPr>
                <w:rFonts w:ascii="Calibri" w:eastAsia="Times New Roman" w:hAnsi="Calibri" w:cs="Calibri"/>
                <w:i/>
                <w:iCs/>
                <w:color w:val="000000"/>
                <w:lang w:val="en-US"/>
              </w:rPr>
            </w:pPr>
            <w:proofErr w:type="spellStart"/>
            <w:r w:rsidRPr="00973365">
              <w:rPr>
                <w:rFonts w:ascii="Calibri" w:eastAsia="Times New Roman" w:hAnsi="Calibri" w:cs="Calibri"/>
                <w:i/>
                <w:iCs/>
                <w:color w:val="000000"/>
                <w:lang w:val="en-US"/>
              </w:rPr>
              <w:t>Modulos</w:t>
            </w:r>
            <w:proofErr w:type="spellEnd"/>
            <w:r w:rsidRPr="00973365">
              <w:rPr>
                <w:rFonts w:ascii="Calibri" w:eastAsia="Times New Roman" w:hAnsi="Calibri" w:cs="Calibri"/>
                <w:i/>
                <w:iCs/>
                <w:color w:val="000000"/>
                <w:lang w:val="en-US"/>
              </w:rPr>
              <w:t xml:space="preserve"> </w:t>
            </w:r>
            <w:proofErr w:type="spellStart"/>
            <w:r w:rsidRPr="00973365">
              <w:rPr>
                <w:rFonts w:ascii="Calibri" w:eastAsia="Times New Roman" w:hAnsi="Calibri" w:cs="Calibri"/>
                <w:i/>
                <w:iCs/>
                <w:color w:val="000000"/>
                <w:lang w:val="en-US"/>
              </w:rPr>
              <w:t>agencias</w:t>
            </w:r>
            <w:proofErr w:type="spellEnd"/>
          </w:p>
        </w:tc>
        <w:tc>
          <w:tcPr>
            <w:tcW w:w="1280" w:type="dxa"/>
            <w:tcBorders>
              <w:top w:val="nil"/>
              <w:left w:val="nil"/>
              <w:bottom w:val="single" w:sz="4" w:space="0" w:color="auto"/>
              <w:right w:val="single" w:sz="4" w:space="0" w:color="auto"/>
            </w:tcBorders>
            <w:shd w:val="clear" w:color="000000" w:fill="FFFFFF"/>
            <w:vAlign w:val="center"/>
            <w:hideMark/>
          </w:tcPr>
          <w:p w14:paraId="16D80518" w14:textId="77777777" w:rsidR="00973365" w:rsidRPr="00973365" w:rsidRDefault="00973365" w:rsidP="00973365">
            <w:pPr>
              <w:jc w:val="right"/>
              <w:rPr>
                <w:rFonts w:ascii="Calibri" w:eastAsia="Times New Roman" w:hAnsi="Calibri" w:cs="Calibri"/>
                <w:i/>
                <w:iCs/>
                <w:color w:val="000000"/>
                <w:lang w:val="en-US"/>
              </w:rPr>
            </w:pPr>
            <w:r w:rsidRPr="00973365">
              <w:rPr>
                <w:rFonts w:ascii="Calibri" w:eastAsia="Times New Roman" w:hAnsi="Calibri" w:cs="Calibri"/>
                <w:i/>
                <w:iCs/>
                <w:color w:val="000000"/>
                <w:lang w:val="en-US"/>
              </w:rPr>
              <w:t>$800.000</w:t>
            </w:r>
          </w:p>
        </w:tc>
      </w:tr>
      <w:tr w:rsidR="00973365" w:rsidRPr="00973365" w14:paraId="5EFC690A" w14:textId="77777777" w:rsidTr="00973365">
        <w:trPr>
          <w:trHeight w:val="29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5CDA837" w14:textId="77777777" w:rsidR="00973365" w:rsidRPr="00973365" w:rsidRDefault="00973365" w:rsidP="00973365">
            <w:pPr>
              <w:jc w:val="right"/>
              <w:rPr>
                <w:rFonts w:ascii="Calibri" w:eastAsia="Times New Roman" w:hAnsi="Calibri" w:cs="Calibri"/>
                <w:color w:val="000000"/>
                <w:lang w:val="en-US"/>
              </w:rPr>
            </w:pPr>
            <w:r w:rsidRPr="00973365">
              <w:rPr>
                <w:rFonts w:ascii="Calibri" w:eastAsia="Times New Roman" w:hAnsi="Calibri" w:cs="Calibri"/>
                <w:color w:val="000000"/>
                <w:lang w:val="en-US"/>
              </w:rPr>
              <w:t>1.4.</w:t>
            </w:r>
          </w:p>
        </w:tc>
        <w:tc>
          <w:tcPr>
            <w:tcW w:w="3880" w:type="dxa"/>
            <w:tcBorders>
              <w:top w:val="nil"/>
              <w:left w:val="nil"/>
              <w:bottom w:val="single" w:sz="4" w:space="0" w:color="auto"/>
              <w:right w:val="single" w:sz="4" w:space="0" w:color="auto"/>
            </w:tcBorders>
            <w:shd w:val="clear" w:color="000000" w:fill="FFFFFF"/>
            <w:vAlign w:val="center"/>
            <w:hideMark/>
          </w:tcPr>
          <w:p w14:paraId="3DBAEA2C" w14:textId="77777777" w:rsidR="00973365" w:rsidRPr="00973365" w:rsidRDefault="00973365" w:rsidP="00973365">
            <w:pPr>
              <w:rPr>
                <w:rFonts w:ascii="Calibri" w:eastAsia="Times New Roman" w:hAnsi="Calibri" w:cs="Calibri"/>
                <w:i/>
                <w:iCs/>
                <w:color w:val="000000"/>
                <w:lang w:val="en-US"/>
              </w:rPr>
            </w:pPr>
            <w:proofErr w:type="spellStart"/>
            <w:r w:rsidRPr="00973365">
              <w:rPr>
                <w:rFonts w:ascii="Calibri" w:eastAsia="Times New Roman" w:hAnsi="Calibri" w:cs="Calibri"/>
                <w:i/>
                <w:iCs/>
                <w:color w:val="000000"/>
                <w:lang w:val="en-US"/>
              </w:rPr>
              <w:t>Backoffice</w:t>
            </w:r>
            <w:proofErr w:type="spellEnd"/>
            <w:r w:rsidRPr="00973365">
              <w:rPr>
                <w:rFonts w:ascii="Calibri" w:eastAsia="Times New Roman" w:hAnsi="Calibri" w:cs="Calibri"/>
                <w:i/>
                <w:iCs/>
                <w:color w:val="000000"/>
                <w:lang w:val="en-US"/>
              </w:rPr>
              <w:t xml:space="preserve"> </w:t>
            </w:r>
            <w:proofErr w:type="spellStart"/>
            <w:r w:rsidRPr="00973365">
              <w:rPr>
                <w:rFonts w:ascii="Calibri" w:eastAsia="Times New Roman" w:hAnsi="Calibri" w:cs="Calibri"/>
                <w:i/>
                <w:iCs/>
                <w:color w:val="000000"/>
                <w:lang w:val="en-US"/>
              </w:rPr>
              <w:t>Dilisto</w:t>
            </w:r>
            <w:proofErr w:type="spellEnd"/>
            <w:r w:rsidRPr="00973365">
              <w:rPr>
                <w:rFonts w:ascii="Calibri" w:eastAsia="Times New Roman" w:hAnsi="Calibri" w:cs="Calibri"/>
                <w:i/>
                <w:iCs/>
                <w:color w:val="000000"/>
                <w:lang w:val="en-US"/>
              </w:rPr>
              <w:t xml:space="preserve"> </w:t>
            </w:r>
          </w:p>
        </w:tc>
        <w:tc>
          <w:tcPr>
            <w:tcW w:w="1280" w:type="dxa"/>
            <w:tcBorders>
              <w:top w:val="nil"/>
              <w:left w:val="nil"/>
              <w:bottom w:val="single" w:sz="4" w:space="0" w:color="auto"/>
              <w:right w:val="single" w:sz="4" w:space="0" w:color="auto"/>
            </w:tcBorders>
            <w:shd w:val="clear" w:color="000000" w:fill="FFFFFF"/>
            <w:vAlign w:val="center"/>
            <w:hideMark/>
          </w:tcPr>
          <w:p w14:paraId="46B6698F" w14:textId="77777777" w:rsidR="00973365" w:rsidRPr="00973365" w:rsidRDefault="00973365" w:rsidP="00973365">
            <w:pPr>
              <w:jc w:val="right"/>
              <w:rPr>
                <w:rFonts w:ascii="Calibri" w:eastAsia="Times New Roman" w:hAnsi="Calibri" w:cs="Calibri"/>
                <w:i/>
                <w:iCs/>
                <w:color w:val="000000"/>
                <w:lang w:val="en-US"/>
              </w:rPr>
            </w:pPr>
            <w:r w:rsidRPr="00973365">
              <w:rPr>
                <w:rFonts w:ascii="Calibri" w:eastAsia="Times New Roman" w:hAnsi="Calibri" w:cs="Calibri"/>
                <w:i/>
                <w:iCs/>
                <w:color w:val="000000"/>
                <w:lang w:val="en-US"/>
              </w:rPr>
              <w:t>$1.000.000</w:t>
            </w:r>
          </w:p>
        </w:tc>
      </w:tr>
      <w:tr w:rsidR="00973365" w:rsidRPr="00973365" w14:paraId="5F045529" w14:textId="77777777" w:rsidTr="00973365">
        <w:trPr>
          <w:trHeight w:val="29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4569986" w14:textId="77777777" w:rsidR="00973365" w:rsidRPr="00973365" w:rsidRDefault="00973365" w:rsidP="00973365">
            <w:pPr>
              <w:jc w:val="right"/>
              <w:rPr>
                <w:rFonts w:ascii="Calibri" w:eastAsia="Times New Roman" w:hAnsi="Calibri" w:cs="Calibri"/>
                <w:color w:val="000000"/>
                <w:lang w:val="en-US"/>
              </w:rPr>
            </w:pPr>
            <w:r w:rsidRPr="00973365">
              <w:rPr>
                <w:rFonts w:ascii="Calibri" w:eastAsia="Times New Roman" w:hAnsi="Calibri" w:cs="Calibri"/>
                <w:color w:val="000000"/>
                <w:lang w:val="en-US"/>
              </w:rPr>
              <w:t>1.5</w:t>
            </w:r>
          </w:p>
        </w:tc>
        <w:tc>
          <w:tcPr>
            <w:tcW w:w="3880" w:type="dxa"/>
            <w:tcBorders>
              <w:top w:val="nil"/>
              <w:left w:val="nil"/>
              <w:bottom w:val="single" w:sz="4" w:space="0" w:color="auto"/>
              <w:right w:val="single" w:sz="4" w:space="0" w:color="auto"/>
            </w:tcBorders>
            <w:shd w:val="clear" w:color="000000" w:fill="FFFFFF"/>
            <w:vAlign w:val="center"/>
            <w:hideMark/>
          </w:tcPr>
          <w:p w14:paraId="594C6AF1" w14:textId="77777777" w:rsidR="00973365" w:rsidRPr="00973365" w:rsidRDefault="00973365" w:rsidP="00973365">
            <w:pPr>
              <w:rPr>
                <w:rFonts w:ascii="Calibri" w:eastAsia="Times New Roman" w:hAnsi="Calibri" w:cs="Calibri"/>
                <w:i/>
                <w:iCs/>
                <w:color w:val="000000"/>
                <w:lang w:val="en-US"/>
              </w:rPr>
            </w:pPr>
            <w:r w:rsidRPr="00973365">
              <w:rPr>
                <w:rFonts w:ascii="Calibri" w:eastAsia="Times New Roman" w:hAnsi="Calibri" w:cs="Calibri"/>
                <w:i/>
                <w:iCs/>
                <w:color w:val="000000"/>
                <w:lang w:val="en-US"/>
              </w:rPr>
              <w:t xml:space="preserve">Front End </w:t>
            </w:r>
            <w:proofErr w:type="spellStart"/>
            <w:r w:rsidRPr="00973365">
              <w:rPr>
                <w:rFonts w:ascii="Calibri" w:eastAsia="Times New Roman" w:hAnsi="Calibri" w:cs="Calibri"/>
                <w:i/>
                <w:iCs/>
                <w:color w:val="000000"/>
                <w:lang w:val="en-US"/>
              </w:rPr>
              <w:t>Comercial</w:t>
            </w:r>
            <w:proofErr w:type="spellEnd"/>
            <w:r w:rsidRPr="00973365">
              <w:rPr>
                <w:rFonts w:ascii="Calibri" w:eastAsia="Times New Roman" w:hAnsi="Calibri" w:cs="Calibri"/>
                <w:i/>
                <w:iCs/>
                <w:color w:val="000000"/>
                <w:lang w:val="en-US"/>
              </w:rPr>
              <w:t xml:space="preserve"> </w:t>
            </w:r>
          </w:p>
        </w:tc>
        <w:tc>
          <w:tcPr>
            <w:tcW w:w="1280" w:type="dxa"/>
            <w:tcBorders>
              <w:top w:val="nil"/>
              <w:left w:val="nil"/>
              <w:bottom w:val="single" w:sz="4" w:space="0" w:color="auto"/>
              <w:right w:val="single" w:sz="4" w:space="0" w:color="auto"/>
            </w:tcBorders>
            <w:shd w:val="clear" w:color="000000" w:fill="FFFFFF"/>
            <w:vAlign w:val="center"/>
            <w:hideMark/>
          </w:tcPr>
          <w:p w14:paraId="63AF8168" w14:textId="77777777" w:rsidR="00973365" w:rsidRPr="00973365" w:rsidRDefault="00973365" w:rsidP="00973365">
            <w:pPr>
              <w:jc w:val="right"/>
              <w:rPr>
                <w:rFonts w:ascii="Calibri" w:eastAsia="Times New Roman" w:hAnsi="Calibri" w:cs="Calibri"/>
                <w:i/>
                <w:iCs/>
                <w:color w:val="000000"/>
                <w:lang w:val="en-US"/>
              </w:rPr>
            </w:pPr>
            <w:r w:rsidRPr="00973365">
              <w:rPr>
                <w:rFonts w:ascii="Calibri" w:eastAsia="Times New Roman" w:hAnsi="Calibri" w:cs="Calibri"/>
                <w:i/>
                <w:iCs/>
                <w:color w:val="000000"/>
                <w:lang w:val="en-US"/>
              </w:rPr>
              <w:t>$800.000</w:t>
            </w:r>
          </w:p>
        </w:tc>
      </w:tr>
    </w:tbl>
    <w:p w14:paraId="4443F2B1" w14:textId="77777777" w:rsidR="00973365" w:rsidRDefault="00973365" w:rsidP="0004001C">
      <w:pPr>
        <w:jc w:val="both"/>
        <w:rPr>
          <w:rFonts w:ascii="Futura Bk" w:hAnsi="Futura Bk"/>
          <w:sz w:val="24"/>
          <w:szCs w:val="24"/>
        </w:rPr>
      </w:pPr>
    </w:p>
    <w:p w14:paraId="7DC2403F" w14:textId="77777777" w:rsidR="008712D6" w:rsidRDefault="008712D6" w:rsidP="0004001C">
      <w:pPr>
        <w:jc w:val="both"/>
        <w:rPr>
          <w:rFonts w:ascii="Futura Bk" w:hAnsi="Futura Bk"/>
          <w:sz w:val="24"/>
          <w:szCs w:val="24"/>
        </w:rPr>
      </w:pPr>
    </w:p>
    <w:p w14:paraId="2027A9D3" w14:textId="77777777" w:rsidR="0034679C" w:rsidRPr="0034679C" w:rsidRDefault="0034679C" w:rsidP="0034679C">
      <w:pPr>
        <w:pStyle w:val="Prrafodelista"/>
        <w:rPr>
          <w:rFonts w:ascii="Futura Bk" w:hAnsi="Futura Bk"/>
          <w:sz w:val="24"/>
          <w:szCs w:val="24"/>
        </w:rPr>
      </w:pPr>
    </w:p>
    <w:p w14:paraId="2CAABDB9" w14:textId="77777777" w:rsidR="0034679C" w:rsidRDefault="0034679C" w:rsidP="0034679C">
      <w:pPr>
        <w:jc w:val="both"/>
        <w:rPr>
          <w:rFonts w:ascii="Futura Bk" w:hAnsi="Futura Bk"/>
          <w:sz w:val="24"/>
          <w:szCs w:val="24"/>
        </w:rPr>
      </w:pPr>
      <w:r w:rsidRPr="0092089B">
        <w:rPr>
          <w:rFonts w:ascii="Futura Bk" w:hAnsi="Futura Bk"/>
          <w:sz w:val="24"/>
          <w:szCs w:val="24"/>
          <w:highlight w:val="yellow"/>
        </w:rPr>
        <w:t>PARAGRAFO PRIME</w:t>
      </w:r>
      <w:r w:rsidR="00936854" w:rsidRPr="0092089B">
        <w:rPr>
          <w:rFonts w:ascii="Futura Bk" w:hAnsi="Futura Bk"/>
          <w:sz w:val="24"/>
          <w:szCs w:val="24"/>
          <w:highlight w:val="yellow"/>
        </w:rPr>
        <w:t xml:space="preserve">RO. </w:t>
      </w:r>
      <w:r w:rsidR="00236B76">
        <w:rPr>
          <w:rFonts w:ascii="Futura Bk" w:hAnsi="Futura Bk"/>
          <w:sz w:val="24"/>
          <w:szCs w:val="24"/>
          <w:highlight w:val="yellow"/>
        </w:rPr>
        <w:t>Se acuerda realizar en total 5</w:t>
      </w:r>
      <w:r w:rsidR="00936854" w:rsidRPr="0092089B">
        <w:rPr>
          <w:rFonts w:ascii="Futura Bk" w:hAnsi="Futura Bk"/>
          <w:sz w:val="24"/>
          <w:szCs w:val="24"/>
          <w:highlight w:val="yellow"/>
        </w:rPr>
        <w:t xml:space="preserve"> pagos mensuales</w:t>
      </w:r>
      <w:r w:rsidR="00EA7AE4" w:rsidRPr="0092089B">
        <w:rPr>
          <w:rFonts w:ascii="Futura Bk" w:hAnsi="Futura Bk"/>
          <w:sz w:val="24"/>
          <w:szCs w:val="24"/>
          <w:highlight w:val="yellow"/>
        </w:rPr>
        <w:t xml:space="preserve"> </w:t>
      </w:r>
      <w:r w:rsidR="000C3CAB" w:rsidRPr="0092089B">
        <w:rPr>
          <w:rFonts w:ascii="Futura Bk" w:hAnsi="Futura Bk"/>
          <w:sz w:val="24"/>
          <w:szCs w:val="24"/>
          <w:highlight w:val="yellow"/>
        </w:rPr>
        <w:t xml:space="preserve">de $COP </w:t>
      </w:r>
      <w:r w:rsidR="00236B76">
        <w:rPr>
          <w:rFonts w:ascii="Futura Bk" w:hAnsi="Futura Bk"/>
          <w:sz w:val="24"/>
          <w:szCs w:val="24"/>
          <w:highlight w:val="yellow"/>
        </w:rPr>
        <w:t xml:space="preserve">800.000 </w:t>
      </w:r>
      <w:r w:rsidR="00EA7AE4" w:rsidRPr="0092089B">
        <w:rPr>
          <w:rFonts w:ascii="Futura Bk" w:hAnsi="Futura Bk"/>
          <w:sz w:val="24"/>
          <w:szCs w:val="24"/>
          <w:highlight w:val="yellow"/>
        </w:rPr>
        <w:t>vencidos</w:t>
      </w:r>
      <w:r w:rsidR="000C3CAB" w:rsidRPr="0092089B">
        <w:rPr>
          <w:rFonts w:ascii="Futura Bk" w:hAnsi="Futura Bk"/>
          <w:sz w:val="24"/>
          <w:szCs w:val="24"/>
          <w:highlight w:val="yellow"/>
        </w:rPr>
        <w:t>, 30 días después de la aprobación de la cuenta de cobro respectiva</w:t>
      </w:r>
      <w:r w:rsidR="000C3CAB" w:rsidRPr="003309A6">
        <w:rPr>
          <w:rFonts w:ascii="Futura Bk" w:hAnsi="Futura Bk"/>
          <w:sz w:val="24"/>
          <w:szCs w:val="24"/>
          <w:highlight w:val="yellow"/>
        </w:rPr>
        <w:t>.</w:t>
      </w:r>
      <w:r w:rsidR="000C3CAB" w:rsidRPr="003309A6">
        <w:rPr>
          <w:rFonts w:ascii="Futura Bk" w:hAnsi="Futura Bk"/>
          <w:sz w:val="24"/>
          <w:szCs w:val="24"/>
        </w:rPr>
        <w:t xml:space="preserve"> </w:t>
      </w:r>
      <w:r w:rsidR="00EA7AE4" w:rsidRPr="003309A6">
        <w:rPr>
          <w:rFonts w:ascii="Futura Bk" w:hAnsi="Futura Bk"/>
          <w:sz w:val="24"/>
          <w:szCs w:val="24"/>
        </w:rPr>
        <w:t xml:space="preserve"> </w:t>
      </w:r>
    </w:p>
    <w:p w14:paraId="2D3D3348" w14:textId="77777777" w:rsidR="0034679C" w:rsidRDefault="0034679C" w:rsidP="0034679C">
      <w:pPr>
        <w:jc w:val="both"/>
        <w:rPr>
          <w:rFonts w:ascii="Futura Bk" w:hAnsi="Futura Bk"/>
          <w:sz w:val="24"/>
          <w:szCs w:val="24"/>
        </w:rPr>
      </w:pPr>
    </w:p>
    <w:p w14:paraId="1FE5192A" w14:textId="77777777" w:rsidR="0034679C" w:rsidRDefault="001E7FD7" w:rsidP="0034679C">
      <w:pPr>
        <w:jc w:val="both"/>
        <w:rPr>
          <w:rFonts w:ascii="Futura Bk" w:hAnsi="Futura Bk"/>
          <w:sz w:val="24"/>
          <w:szCs w:val="24"/>
        </w:rPr>
      </w:pPr>
      <w:r w:rsidRPr="006A4C9E">
        <w:rPr>
          <w:rFonts w:ascii="Futura Bk" w:hAnsi="Futura Bk"/>
          <w:b/>
          <w:sz w:val="24"/>
          <w:szCs w:val="24"/>
        </w:rPr>
        <w:t>QUINTA</w:t>
      </w:r>
      <w:r w:rsidR="0034679C" w:rsidRPr="006A4C9E">
        <w:rPr>
          <w:rFonts w:ascii="Futura Bk" w:hAnsi="Futura Bk"/>
          <w:b/>
          <w:sz w:val="24"/>
          <w:szCs w:val="24"/>
        </w:rPr>
        <w:t xml:space="preserve">. DURACIÓN.- </w:t>
      </w:r>
      <w:r w:rsidR="003309A6">
        <w:rPr>
          <w:rFonts w:ascii="Futura Bk" w:hAnsi="Futura Bk"/>
          <w:sz w:val="24"/>
          <w:szCs w:val="24"/>
        </w:rPr>
        <w:t>EL CONTRATISTA</w:t>
      </w:r>
      <w:r w:rsidR="0034679C">
        <w:rPr>
          <w:rFonts w:ascii="Futura Bk" w:hAnsi="Futura Bk"/>
          <w:sz w:val="24"/>
          <w:szCs w:val="24"/>
        </w:rPr>
        <w:t xml:space="preserve"> se obliga a ejecutar el objeto del presente contrato de acuerdo con el cronograma que se elabore de manera conjunta con</w:t>
      </w:r>
      <w:r w:rsidR="003309A6">
        <w:rPr>
          <w:rFonts w:ascii="Futura Bk" w:hAnsi="Futura Bk"/>
          <w:sz w:val="24"/>
          <w:szCs w:val="24"/>
        </w:rPr>
        <w:t xml:space="preserve"> PROYECTIZA</w:t>
      </w:r>
      <w:r w:rsidR="00F90302">
        <w:rPr>
          <w:rFonts w:ascii="Futura Bk" w:hAnsi="Futura Bk"/>
          <w:sz w:val="24"/>
          <w:szCs w:val="24"/>
        </w:rPr>
        <w:t>. Tal programación no</w:t>
      </w:r>
      <w:r w:rsidR="00761695">
        <w:rPr>
          <w:rFonts w:ascii="Futura Bk" w:hAnsi="Futura Bk"/>
          <w:sz w:val="24"/>
          <w:szCs w:val="24"/>
        </w:rPr>
        <w:t xml:space="preserve"> deberá </w:t>
      </w:r>
      <w:r w:rsidR="003309A6">
        <w:rPr>
          <w:rFonts w:ascii="Futura Bk" w:hAnsi="Futura Bk"/>
          <w:sz w:val="24"/>
          <w:szCs w:val="24"/>
        </w:rPr>
        <w:t xml:space="preserve">tener una duración </w:t>
      </w:r>
      <w:r w:rsidR="009F10EB">
        <w:rPr>
          <w:rFonts w:ascii="Futura Bk" w:hAnsi="Futura Bk"/>
          <w:sz w:val="24"/>
          <w:szCs w:val="24"/>
        </w:rPr>
        <w:t>superior a 4</w:t>
      </w:r>
      <w:r w:rsidR="00F90302">
        <w:rPr>
          <w:rFonts w:ascii="Futura Bk" w:hAnsi="Futura Bk"/>
          <w:sz w:val="24"/>
          <w:szCs w:val="24"/>
        </w:rPr>
        <w:t xml:space="preserve"> meses</w:t>
      </w:r>
      <w:r w:rsidR="009F10EB">
        <w:rPr>
          <w:rFonts w:ascii="Futura Bk" w:hAnsi="Futura Bk"/>
          <w:sz w:val="24"/>
          <w:szCs w:val="24"/>
        </w:rPr>
        <w:t xml:space="preserve"> y medio</w:t>
      </w:r>
      <w:r w:rsidR="00D267C6">
        <w:rPr>
          <w:rFonts w:ascii="Futura Bk" w:hAnsi="Futura Bk"/>
          <w:sz w:val="24"/>
          <w:szCs w:val="24"/>
        </w:rPr>
        <w:t xml:space="preserve"> calendario</w:t>
      </w:r>
      <w:r w:rsidR="00F90302">
        <w:rPr>
          <w:rFonts w:ascii="Futura Bk" w:hAnsi="Futura Bk"/>
          <w:sz w:val="24"/>
          <w:szCs w:val="24"/>
        </w:rPr>
        <w:t xml:space="preserve">. </w:t>
      </w:r>
    </w:p>
    <w:p w14:paraId="33032917" w14:textId="77777777" w:rsidR="0034679C" w:rsidRDefault="0034679C" w:rsidP="0034679C">
      <w:pPr>
        <w:jc w:val="both"/>
        <w:rPr>
          <w:rFonts w:ascii="Futura Bk" w:hAnsi="Futura Bk"/>
          <w:sz w:val="24"/>
          <w:szCs w:val="24"/>
        </w:rPr>
      </w:pPr>
    </w:p>
    <w:p w14:paraId="1B4C201D" w14:textId="54F54D67" w:rsidR="0034679C" w:rsidRDefault="00761695" w:rsidP="0034679C">
      <w:pPr>
        <w:jc w:val="both"/>
        <w:rPr>
          <w:rFonts w:ascii="Futura Bk" w:hAnsi="Futura Bk"/>
          <w:sz w:val="24"/>
          <w:szCs w:val="24"/>
        </w:rPr>
      </w:pPr>
      <w:r w:rsidRPr="00432F9F">
        <w:rPr>
          <w:rFonts w:ascii="Futura Bk" w:hAnsi="Futura Bk"/>
          <w:b/>
          <w:bCs/>
          <w:sz w:val="24"/>
          <w:szCs w:val="24"/>
          <w:rPrChange w:id="48" w:author="claudia del pilar montoya arias" w:date="2020-07-31T20:01:00Z">
            <w:rPr>
              <w:rFonts w:ascii="Futura Bk" w:hAnsi="Futura Bk"/>
              <w:sz w:val="24"/>
              <w:szCs w:val="24"/>
            </w:rPr>
          </w:rPrChange>
        </w:rPr>
        <w:t xml:space="preserve">PARAGRAFO </w:t>
      </w:r>
      <w:ins w:id="49" w:author="claudia del pilar montoya arias" w:date="2020-07-31T20:17:00Z">
        <w:r w:rsidR="005F54BA">
          <w:rPr>
            <w:rFonts w:ascii="Futura Bk" w:hAnsi="Futura Bk"/>
            <w:b/>
            <w:bCs/>
            <w:sz w:val="24"/>
            <w:szCs w:val="24"/>
          </w:rPr>
          <w:t>PRIMERO</w:t>
        </w:r>
      </w:ins>
      <w:del w:id="50" w:author="claudia del pilar montoya arias" w:date="2020-07-31T20:17:00Z">
        <w:r w:rsidRPr="00432F9F" w:rsidDel="005F54BA">
          <w:rPr>
            <w:rFonts w:ascii="Futura Bk" w:hAnsi="Futura Bk"/>
            <w:b/>
            <w:bCs/>
            <w:sz w:val="24"/>
            <w:szCs w:val="24"/>
            <w:rPrChange w:id="51" w:author="claudia del pilar montoya arias" w:date="2020-07-31T20:01:00Z">
              <w:rPr>
                <w:rFonts w:ascii="Futura Bk" w:hAnsi="Futura Bk"/>
                <w:sz w:val="24"/>
                <w:szCs w:val="24"/>
              </w:rPr>
            </w:rPrChange>
          </w:rPr>
          <w:delText>SEGUNDO</w:delText>
        </w:r>
      </w:del>
      <w:r w:rsidR="0034679C">
        <w:rPr>
          <w:rFonts w:ascii="Futura Bk" w:hAnsi="Futura Bk"/>
          <w:sz w:val="24"/>
          <w:szCs w:val="24"/>
        </w:rPr>
        <w:t>.- Los plazos podrán modificarse de común acuerdo entre las partes, por escrito, siempre y cuando las circunstancias lo ameriten.</w:t>
      </w:r>
    </w:p>
    <w:p w14:paraId="5278BA52" w14:textId="77777777" w:rsidR="0034679C" w:rsidRDefault="0034679C" w:rsidP="0034679C">
      <w:pPr>
        <w:jc w:val="both"/>
        <w:rPr>
          <w:rFonts w:ascii="Futura Bk" w:hAnsi="Futura Bk"/>
          <w:sz w:val="24"/>
          <w:szCs w:val="24"/>
        </w:rPr>
      </w:pPr>
    </w:p>
    <w:p w14:paraId="7C90C80F" w14:textId="5E98D2FF" w:rsidR="00BD6BAC" w:rsidRDefault="00761695" w:rsidP="0034679C">
      <w:pPr>
        <w:jc w:val="both"/>
        <w:rPr>
          <w:rFonts w:ascii="Futura Bk" w:hAnsi="Futura Bk"/>
          <w:sz w:val="24"/>
          <w:szCs w:val="24"/>
        </w:rPr>
      </w:pPr>
      <w:r w:rsidRPr="00432F9F">
        <w:rPr>
          <w:rFonts w:ascii="Futura Bk" w:hAnsi="Futura Bk"/>
          <w:b/>
          <w:bCs/>
          <w:sz w:val="24"/>
          <w:szCs w:val="24"/>
          <w:rPrChange w:id="52" w:author="claudia del pilar montoya arias" w:date="2020-07-31T20:02:00Z">
            <w:rPr>
              <w:rFonts w:ascii="Futura Bk" w:hAnsi="Futura Bk"/>
              <w:sz w:val="24"/>
              <w:szCs w:val="24"/>
            </w:rPr>
          </w:rPrChange>
        </w:rPr>
        <w:t xml:space="preserve">PARAGRAFO </w:t>
      </w:r>
      <w:ins w:id="53" w:author="claudia del pilar montoya arias" w:date="2020-07-31T20:17:00Z">
        <w:r w:rsidR="005F54BA">
          <w:rPr>
            <w:rFonts w:ascii="Futura Bk" w:hAnsi="Futura Bk"/>
            <w:b/>
            <w:bCs/>
            <w:sz w:val="24"/>
            <w:szCs w:val="24"/>
          </w:rPr>
          <w:t>SEGUNDO</w:t>
        </w:r>
      </w:ins>
      <w:del w:id="54" w:author="claudia del pilar montoya arias" w:date="2020-07-31T20:17:00Z">
        <w:r w:rsidRPr="00432F9F" w:rsidDel="005F54BA">
          <w:rPr>
            <w:rFonts w:ascii="Futura Bk" w:hAnsi="Futura Bk"/>
            <w:b/>
            <w:bCs/>
            <w:sz w:val="24"/>
            <w:szCs w:val="24"/>
            <w:rPrChange w:id="55" w:author="claudia del pilar montoya arias" w:date="2020-07-31T20:02:00Z">
              <w:rPr>
                <w:rFonts w:ascii="Futura Bk" w:hAnsi="Futura Bk"/>
                <w:sz w:val="24"/>
                <w:szCs w:val="24"/>
              </w:rPr>
            </w:rPrChange>
          </w:rPr>
          <w:delText>TERCERO</w:delText>
        </w:r>
      </w:del>
      <w:r w:rsidR="00BD6BAC" w:rsidRPr="00432F9F">
        <w:rPr>
          <w:rFonts w:ascii="Futura Bk" w:hAnsi="Futura Bk"/>
          <w:b/>
          <w:bCs/>
          <w:sz w:val="24"/>
          <w:szCs w:val="24"/>
          <w:rPrChange w:id="56" w:author="claudia del pilar montoya arias" w:date="2020-07-31T20:02:00Z">
            <w:rPr>
              <w:rFonts w:ascii="Futura Bk" w:hAnsi="Futura Bk"/>
              <w:sz w:val="24"/>
              <w:szCs w:val="24"/>
            </w:rPr>
          </w:rPrChange>
        </w:rPr>
        <w:t>. PRORROGA</w:t>
      </w:r>
      <w:r w:rsidR="00BD6BAC">
        <w:rPr>
          <w:rFonts w:ascii="Futura Bk" w:hAnsi="Futura Bk"/>
          <w:sz w:val="24"/>
          <w:szCs w:val="24"/>
        </w:rPr>
        <w:t>.- El</w:t>
      </w:r>
      <w:r w:rsidR="001E7FD7">
        <w:rPr>
          <w:rFonts w:ascii="Futura Bk" w:hAnsi="Futura Bk"/>
          <w:sz w:val="24"/>
          <w:szCs w:val="24"/>
        </w:rPr>
        <w:t xml:space="preserve"> presente contrato se prorrogará</w:t>
      </w:r>
      <w:r w:rsidR="00BD6BAC">
        <w:rPr>
          <w:rFonts w:ascii="Futura Bk" w:hAnsi="Futura Bk"/>
          <w:sz w:val="24"/>
          <w:szCs w:val="24"/>
        </w:rPr>
        <w:t xml:space="preserve"> cuando las partes de común acuerdo y previo análisis de las causas que lo generen, decidan hacer efectiva la respectiva prorroga en un lapso o periodo de tiempo que las par</w:t>
      </w:r>
      <w:r w:rsidR="00BE0801">
        <w:rPr>
          <w:rFonts w:ascii="Futura Bk" w:hAnsi="Futura Bk"/>
          <w:sz w:val="24"/>
          <w:szCs w:val="24"/>
        </w:rPr>
        <w:t>tes a su debido momento acordará</w:t>
      </w:r>
      <w:r w:rsidR="00BD6BAC">
        <w:rPr>
          <w:rFonts w:ascii="Futura Bk" w:hAnsi="Futura Bk"/>
          <w:sz w:val="24"/>
          <w:szCs w:val="24"/>
        </w:rPr>
        <w:t>n, quedando consignada tal decisión en documento escrito. Las condiciones técnicas, funcionales y operativas bajo las cuales se prorroga son las mismas previstas en el presente contrato, salvo que las partes acuerden por escrito algo diferente.</w:t>
      </w:r>
    </w:p>
    <w:p w14:paraId="5957D358" w14:textId="77777777" w:rsidR="00BD6BAC" w:rsidRDefault="00BD6BAC" w:rsidP="0034679C">
      <w:pPr>
        <w:jc w:val="both"/>
        <w:rPr>
          <w:rFonts w:ascii="Futura Bk" w:hAnsi="Futura Bk"/>
          <w:sz w:val="24"/>
          <w:szCs w:val="24"/>
        </w:rPr>
      </w:pPr>
    </w:p>
    <w:p w14:paraId="1953C664" w14:textId="77777777" w:rsidR="00BD6BAC" w:rsidRDefault="00827E79" w:rsidP="0034679C">
      <w:pPr>
        <w:jc w:val="both"/>
        <w:rPr>
          <w:rFonts w:ascii="Futura Bk" w:hAnsi="Futura Bk"/>
          <w:sz w:val="24"/>
          <w:szCs w:val="24"/>
        </w:rPr>
      </w:pPr>
      <w:r w:rsidRPr="006A4C9E">
        <w:rPr>
          <w:rFonts w:ascii="Futura Bk" w:hAnsi="Futura Bk"/>
          <w:b/>
          <w:sz w:val="24"/>
          <w:szCs w:val="24"/>
        </w:rPr>
        <w:lastRenderedPageBreak/>
        <w:t>SEXTA</w:t>
      </w:r>
      <w:r w:rsidR="00BD6BAC" w:rsidRPr="006A4C9E">
        <w:rPr>
          <w:rFonts w:ascii="Futura Bk" w:hAnsi="Futura Bk"/>
          <w:b/>
          <w:sz w:val="24"/>
          <w:szCs w:val="24"/>
        </w:rPr>
        <w:t>. CONDICIONES DE CALIDAD</w:t>
      </w:r>
      <w:r w:rsidRPr="006A4C9E">
        <w:rPr>
          <w:rFonts w:ascii="Futura Bk" w:hAnsi="Futura Bk"/>
          <w:b/>
          <w:sz w:val="24"/>
          <w:szCs w:val="24"/>
        </w:rPr>
        <w:t>.-</w:t>
      </w:r>
      <w:r w:rsidR="000254BB">
        <w:rPr>
          <w:rFonts w:ascii="Futura Bk" w:hAnsi="Futura Bk"/>
          <w:sz w:val="24"/>
          <w:szCs w:val="24"/>
        </w:rPr>
        <w:t xml:space="preserve"> EL CONTRATISTA</w:t>
      </w:r>
      <w:r>
        <w:rPr>
          <w:rFonts w:ascii="Futura Bk" w:hAnsi="Futura Bk"/>
          <w:sz w:val="24"/>
          <w:szCs w:val="24"/>
        </w:rPr>
        <w:t xml:space="preserve"> garantiza que todos los</w:t>
      </w:r>
      <w:r w:rsidR="00BD6BAC">
        <w:rPr>
          <w:rFonts w:ascii="Futura Bk" w:hAnsi="Futura Bk"/>
          <w:sz w:val="24"/>
          <w:szCs w:val="24"/>
        </w:rPr>
        <w:t xml:space="preserve"> servicios ofrecidos serán ejecutados con altos estándares de calidad y competencia y con todas las opciones ofrecidas en la PROPUESTA DE SERVICIOS.</w:t>
      </w:r>
    </w:p>
    <w:p w14:paraId="3DEEA1A0" w14:textId="77777777" w:rsidR="00E2201E" w:rsidRDefault="00E2201E" w:rsidP="0034679C">
      <w:pPr>
        <w:jc w:val="both"/>
        <w:rPr>
          <w:rFonts w:ascii="Futura Bk" w:hAnsi="Futura Bk"/>
          <w:sz w:val="24"/>
          <w:szCs w:val="24"/>
        </w:rPr>
      </w:pPr>
    </w:p>
    <w:p w14:paraId="240FCC5D" w14:textId="5DDF4B32" w:rsidR="00263BD1" w:rsidRDefault="00263BD1" w:rsidP="00263BD1">
      <w:pPr>
        <w:jc w:val="both"/>
        <w:rPr>
          <w:ins w:id="57" w:author="Diana Montoya Arias" w:date="2020-08-04T18:18:00Z"/>
          <w:rFonts w:ascii="Futura Bk" w:hAnsi="Futura Bk"/>
          <w:sz w:val="24"/>
          <w:szCs w:val="24"/>
        </w:rPr>
      </w:pPr>
      <w:ins w:id="58" w:author="Diana Montoya Arias" w:date="2020-08-04T18:18:00Z">
        <w:r>
          <w:rPr>
            <w:rFonts w:ascii="Futura Bk" w:hAnsi="Futura Bk"/>
            <w:b/>
            <w:bCs/>
            <w:sz w:val="24"/>
            <w:szCs w:val="24"/>
          </w:rPr>
          <w:t>PARAGRAFO PRIMERO</w:t>
        </w:r>
        <w:r>
          <w:rPr>
            <w:rFonts w:ascii="Futura Bk" w:hAnsi="Futura Bk"/>
            <w:sz w:val="24"/>
            <w:szCs w:val="24"/>
          </w:rPr>
          <w:t>: Dado  que  los trabajos contratados requieren de un alto nivel de coordinación con otros participantes del proyecto, se recomienda un comunicación cons</w:t>
        </w:r>
        <w:r w:rsidR="00E87493">
          <w:rPr>
            <w:rFonts w:ascii="Futura Bk" w:hAnsi="Futura Bk"/>
            <w:sz w:val="24"/>
            <w:szCs w:val="24"/>
          </w:rPr>
          <w:t xml:space="preserve">tante con los demás miembros, </w:t>
        </w:r>
        <w:r>
          <w:rPr>
            <w:rFonts w:ascii="Futura Bk" w:hAnsi="Futura Bk"/>
            <w:sz w:val="24"/>
            <w:szCs w:val="24"/>
          </w:rPr>
          <w:t>una vez coordinados dichos cronogramas, deberán ser compartidos con PROYECTIZA.</w:t>
        </w:r>
      </w:ins>
    </w:p>
    <w:p w14:paraId="06BB52EA" w14:textId="5E8B60DC" w:rsidR="00E2201E" w:rsidDel="00263BD1" w:rsidRDefault="004F2134" w:rsidP="0034679C">
      <w:pPr>
        <w:jc w:val="both"/>
        <w:rPr>
          <w:del w:id="59" w:author="Diana Montoya Arias" w:date="2020-08-04T18:18:00Z"/>
          <w:rFonts w:ascii="Futura Bk" w:hAnsi="Futura Bk"/>
          <w:sz w:val="24"/>
          <w:szCs w:val="24"/>
        </w:rPr>
      </w:pPr>
      <w:ins w:id="60" w:author="claudia del pilar montoya arias" w:date="2020-07-31T11:38:00Z">
        <w:del w:id="61" w:author="Diana Montoya Arias" w:date="2020-08-04T18:14:00Z">
          <w:r w:rsidDel="00A25747">
            <w:rPr>
              <w:rFonts w:ascii="Futura Bk" w:hAnsi="Futura Bk"/>
              <w:sz w:val="24"/>
              <w:szCs w:val="24"/>
              <w:highlight w:val="yellow"/>
            </w:rPr>
            <w:delText xml:space="preserve">PARAGRAFO: Dado que la labor contratada </w:delText>
          </w:r>
        </w:del>
      </w:ins>
      <w:del w:id="62" w:author="Diana Montoya Arias" w:date="2020-08-04T18:14:00Z">
        <w:r w:rsidR="00E2201E" w:rsidRPr="0099345D" w:rsidDel="00A25747">
          <w:rPr>
            <w:rFonts w:ascii="Futura Bk" w:hAnsi="Futura Bk"/>
            <w:sz w:val="24"/>
            <w:szCs w:val="24"/>
            <w:highlight w:val="yellow"/>
          </w:rPr>
          <w:delText>Los trabajos contratados requieren de un alto nivel de coordinación con otros participantes del proyecto, por ello se estipula la presencialidad o telepresencialidad en sesiones de c</w:delText>
        </w:r>
        <w:r w:rsidR="004E5804" w:rsidDel="00A25747">
          <w:rPr>
            <w:rFonts w:ascii="Futura Bk" w:hAnsi="Futura Bk"/>
            <w:sz w:val="24"/>
            <w:szCs w:val="24"/>
            <w:highlight w:val="yellow"/>
          </w:rPr>
          <w:delText>oordinación de 20</w:delText>
        </w:r>
        <w:r w:rsidR="00E2201E" w:rsidRPr="0099345D" w:rsidDel="00A25747">
          <w:rPr>
            <w:rFonts w:ascii="Futura Bk" w:hAnsi="Futura Bk"/>
            <w:sz w:val="24"/>
            <w:szCs w:val="24"/>
            <w:highlight w:val="yellow"/>
          </w:rPr>
          <w:delText xml:space="preserve"> horas/semana. Los horarios específicos serán fijados de común acuerdo por parte del equipo de proyecto</w:delText>
        </w:r>
      </w:del>
      <w:del w:id="63" w:author="Diana Montoya Arias" w:date="2020-08-04T18:18:00Z">
        <w:r w:rsidR="00E2201E" w:rsidRPr="0099345D" w:rsidDel="00263BD1">
          <w:rPr>
            <w:rFonts w:ascii="Futura Bk" w:hAnsi="Futura Bk"/>
            <w:sz w:val="24"/>
            <w:szCs w:val="24"/>
            <w:highlight w:val="yellow"/>
          </w:rPr>
          <w:delText>.</w:delText>
        </w:r>
        <w:r w:rsidR="00E2201E" w:rsidDel="00263BD1">
          <w:rPr>
            <w:rFonts w:ascii="Futura Bk" w:hAnsi="Futura Bk"/>
            <w:sz w:val="24"/>
            <w:szCs w:val="24"/>
          </w:rPr>
          <w:delText xml:space="preserve"> </w:delText>
        </w:r>
      </w:del>
    </w:p>
    <w:p w14:paraId="5B68A20A" w14:textId="0A4C674C" w:rsidR="00BD6BAC" w:rsidDel="00A25747" w:rsidRDefault="00BD6BAC" w:rsidP="0034679C">
      <w:pPr>
        <w:jc w:val="both"/>
        <w:rPr>
          <w:del w:id="64" w:author="Diana Montoya Arias" w:date="2020-08-04T18:14:00Z"/>
          <w:rFonts w:ascii="Futura Bk" w:hAnsi="Futura Bk"/>
          <w:sz w:val="24"/>
          <w:szCs w:val="24"/>
        </w:rPr>
      </w:pPr>
    </w:p>
    <w:p w14:paraId="581D3AF7" w14:textId="77777777" w:rsidR="00025F3F" w:rsidRDefault="00025F3F" w:rsidP="00767399">
      <w:pPr>
        <w:jc w:val="both"/>
        <w:rPr>
          <w:rFonts w:ascii="Futura Bk" w:hAnsi="Futura Bk"/>
          <w:sz w:val="24"/>
          <w:szCs w:val="24"/>
        </w:rPr>
      </w:pPr>
    </w:p>
    <w:p w14:paraId="746BEDB2" w14:textId="6199BD73" w:rsidR="00767399" w:rsidRDefault="00025F3F" w:rsidP="006A4C9E">
      <w:pPr>
        <w:jc w:val="both"/>
        <w:rPr>
          <w:rFonts w:ascii="Futura Bk" w:hAnsi="Futura Bk"/>
          <w:b/>
          <w:sz w:val="24"/>
          <w:szCs w:val="24"/>
        </w:rPr>
      </w:pPr>
      <w:r w:rsidRPr="006A4C9E">
        <w:rPr>
          <w:rFonts w:ascii="Futura Bk" w:hAnsi="Futura Bk"/>
          <w:b/>
          <w:sz w:val="24"/>
          <w:szCs w:val="24"/>
        </w:rPr>
        <w:t>SEPTIMA</w:t>
      </w:r>
      <w:r w:rsidR="006A4C9E">
        <w:rPr>
          <w:rFonts w:ascii="Futura Bk" w:hAnsi="Futura Bk"/>
          <w:b/>
          <w:sz w:val="24"/>
          <w:szCs w:val="24"/>
        </w:rPr>
        <w:t>. CLÁUSULA PENAL</w:t>
      </w:r>
      <w:r w:rsidR="00767399" w:rsidRPr="006A4C9E">
        <w:rPr>
          <w:rFonts w:ascii="Futura Bk" w:hAnsi="Futura Bk"/>
          <w:b/>
          <w:sz w:val="24"/>
          <w:szCs w:val="24"/>
        </w:rPr>
        <w:t>.-</w:t>
      </w:r>
      <w:r w:rsidR="006A4C9E">
        <w:rPr>
          <w:rFonts w:ascii="Futura Bk" w:hAnsi="Futura Bk"/>
          <w:b/>
          <w:sz w:val="24"/>
          <w:szCs w:val="24"/>
        </w:rPr>
        <w:t xml:space="preserve"> </w:t>
      </w:r>
      <w:r w:rsidR="006A4C9E">
        <w:rPr>
          <w:rFonts w:ascii="Futura Bk" w:hAnsi="Futura Bk"/>
          <w:sz w:val="24"/>
          <w:szCs w:val="24"/>
        </w:rPr>
        <w:t>En caso de incumplimiento de alguna de las obligaciones, la parte incumplida deberá indemnizar a la otra con una suma igual al diez por ciento (10%) del valor del contrato;</w:t>
      </w:r>
      <w:ins w:id="65" w:author="claudia del pilar montoya arias" w:date="2020-07-31T13:33:00Z">
        <w:r w:rsidR="00C119E5" w:rsidRPr="00C119E5">
          <w:t xml:space="preserve"> </w:t>
        </w:r>
        <w:r w:rsidR="00C119E5" w:rsidRPr="00C119E5">
          <w:rPr>
            <w:rFonts w:ascii="Futura Bk" w:hAnsi="Futura Bk"/>
            <w:sz w:val="24"/>
            <w:szCs w:val="24"/>
          </w:rPr>
          <w:t>sin perjuicio de exigir también el cumplimiento del objeto contractual</w:t>
        </w:r>
      </w:ins>
      <w:r w:rsidR="006A4C9E">
        <w:rPr>
          <w:rFonts w:ascii="Futura Bk" w:hAnsi="Futura Bk"/>
          <w:sz w:val="24"/>
          <w:szCs w:val="24"/>
        </w:rPr>
        <w:t xml:space="preserve"> para lo cual el presente contrato prestará merito ejecutivo.</w:t>
      </w:r>
      <w:r w:rsidR="006A4C9E" w:rsidRPr="006A4C9E">
        <w:rPr>
          <w:rFonts w:ascii="Futura Bk" w:hAnsi="Futura Bk"/>
          <w:b/>
          <w:sz w:val="24"/>
          <w:szCs w:val="24"/>
        </w:rPr>
        <w:t xml:space="preserve"> </w:t>
      </w:r>
      <w:r w:rsidR="00767399" w:rsidRPr="006A4C9E">
        <w:rPr>
          <w:rFonts w:ascii="Futura Bk" w:hAnsi="Futura Bk"/>
          <w:b/>
          <w:sz w:val="24"/>
          <w:szCs w:val="24"/>
        </w:rPr>
        <w:t xml:space="preserve"> </w:t>
      </w:r>
    </w:p>
    <w:p w14:paraId="6B8AA8F1" w14:textId="77777777" w:rsidR="00875166" w:rsidRDefault="00875166" w:rsidP="006A4C9E">
      <w:pPr>
        <w:jc w:val="both"/>
        <w:rPr>
          <w:rFonts w:ascii="Futura Bk" w:hAnsi="Futura Bk"/>
          <w:b/>
          <w:sz w:val="24"/>
          <w:szCs w:val="24"/>
        </w:rPr>
      </w:pPr>
    </w:p>
    <w:p w14:paraId="41801951" w14:textId="77777777" w:rsidR="008C7191" w:rsidRDefault="0005157B" w:rsidP="00767399">
      <w:pPr>
        <w:jc w:val="both"/>
        <w:rPr>
          <w:rFonts w:ascii="Futura Bk" w:hAnsi="Futura Bk"/>
          <w:sz w:val="24"/>
          <w:szCs w:val="24"/>
        </w:rPr>
      </w:pPr>
      <w:r>
        <w:rPr>
          <w:rFonts w:ascii="Futura Bk" w:hAnsi="Futura Bk"/>
          <w:b/>
          <w:sz w:val="24"/>
          <w:szCs w:val="24"/>
        </w:rPr>
        <w:t>OCTAVA</w:t>
      </w:r>
      <w:r w:rsidR="00811D7A">
        <w:rPr>
          <w:rFonts w:ascii="Futura Bk" w:hAnsi="Futura Bk"/>
          <w:b/>
          <w:sz w:val="24"/>
          <w:szCs w:val="24"/>
        </w:rPr>
        <w:t>. INDEPENDENCIA</w:t>
      </w:r>
      <w:r w:rsidR="008C7191" w:rsidRPr="006A4C9E">
        <w:rPr>
          <w:rFonts w:ascii="Futura Bk" w:hAnsi="Futura Bk"/>
          <w:b/>
          <w:sz w:val="24"/>
          <w:szCs w:val="24"/>
        </w:rPr>
        <w:t xml:space="preserve"> DE</w:t>
      </w:r>
      <w:r w:rsidR="00811D7A">
        <w:rPr>
          <w:rFonts w:ascii="Futura Bk" w:hAnsi="Futura Bk"/>
          <w:b/>
          <w:sz w:val="24"/>
          <w:szCs w:val="24"/>
        </w:rPr>
        <w:t>L CONTRATISTA</w:t>
      </w:r>
      <w:r w:rsidR="008C7191" w:rsidRPr="006A4C9E">
        <w:rPr>
          <w:rFonts w:ascii="Futura Bk" w:hAnsi="Futura Bk"/>
          <w:b/>
          <w:sz w:val="24"/>
          <w:szCs w:val="24"/>
        </w:rPr>
        <w:t>.-</w:t>
      </w:r>
      <w:r w:rsidR="00811D7A">
        <w:rPr>
          <w:rFonts w:ascii="Futura Bk" w:hAnsi="Futura Bk"/>
          <w:sz w:val="24"/>
          <w:szCs w:val="24"/>
        </w:rPr>
        <w:t xml:space="preserve"> EL CONTRATISTA</w:t>
      </w:r>
      <w:r w:rsidR="006A4C9E">
        <w:rPr>
          <w:rFonts w:ascii="Futura Bk" w:hAnsi="Futura Bk"/>
          <w:sz w:val="24"/>
          <w:szCs w:val="24"/>
        </w:rPr>
        <w:t xml:space="preserve"> actuará</w:t>
      </w:r>
      <w:r w:rsidR="008C7191">
        <w:rPr>
          <w:rFonts w:ascii="Futura Bk" w:hAnsi="Futura Bk"/>
          <w:sz w:val="24"/>
          <w:szCs w:val="24"/>
        </w:rPr>
        <w:t xml:space="preserve"> por su propia cuenta, con absoluta autonomía y no estará sometido a s</w:t>
      </w:r>
      <w:r w:rsidR="006A4C9E">
        <w:rPr>
          <w:rFonts w:ascii="Futura Bk" w:hAnsi="Futura Bk"/>
          <w:sz w:val="24"/>
          <w:szCs w:val="24"/>
        </w:rPr>
        <w:t>u</w:t>
      </w:r>
      <w:r w:rsidR="00775A7A">
        <w:rPr>
          <w:rFonts w:ascii="Futura Bk" w:hAnsi="Futura Bk"/>
          <w:sz w:val="24"/>
          <w:szCs w:val="24"/>
        </w:rPr>
        <w:t>b</w:t>
      </w:r>
      <w:r w:rsidR="00556E91">
        <w:rPr>
          <w:rFonts w:ascii="Futura Bk" w:hAnsi="Futura Bk"/>
          <w:sz w:val="24"/>
          <w:szCs w:val="24"/>
        </w:rPr>
        <w:t>ordinación laboral con PROYECTIZA</w:t>
      </w:r>
      <w:r w:rsidR="008C7191">
        <w:rPr>
          <w:rFonts w:ascii="Futura Bk" w:hAnsi="Futura Bk"/>
          <w:sz w:val="24"/>
          <w:szCs w:val="24"/>
        </w:rPr>
        <w:t>, y sus derechos se limitaran, de acuerdo con la naturaleza de este contrato, a exigir el cumplimient</w:t>
      </w:r>
      <w:r w:rsidR="006A4C9E">
        <w:rPr>
          <w:rFonts w:ascii="Futura Bk" w:hAnsi="Futura Bk"/>
          <w:sz w:val="24"/>
          <w:szCs w:val="24"/>
        </w:rPr>
        <w:t xml:space="preserve">o de las obligaciones de </w:t>
      </w:r>
      <w:r w:rsidR="00556E91">
        <w:rPr>
          <w:rFonts w:ascii="Futura Bk" w:hAnsi="Futura Bk"/>
          <w:sz w:val="24"/>
          <w:szCs w:val="24"/>
        </w:rPr>
        <w:t>PROYECTIZA</w:t>
      </w:r>
      <w:r w:rsidR="00775A7A">
        <w:rPr>
          <w:rFonts w:ascii="Futura Bk" w:hAnsi="Futura Bk"/>
          <w:sz w:val="24"/>
          <w:szCs w:val="24"/>
        </w:rPr>
        <w:t xml:space="preserve"> </w:t>
      </w:r>
      <w:r w:rsidR="008C7191">
        <w:rPr>
          <w:rFonts w:ascii="Futura Bk" w:hAnsi="Futura Bk"/>
          <w:sz w:val="24"/>
          <w:szCs w:val="24"/>
        </w:rPr>
        <w:t>y el pago de los honorarios estipulados por la prestación de sus servicios. Queda claramente entendido que no existirá relac</w:t>
      </w:r>
      <w:r w:rsidR="00775A7A">
        <w:rPr>
          <w:rFonts w:ascii="Futura Bk" w:hAnsi="Futura Bk"/>
          <w:sz w:val="24"/>
          <w:szCs w:val="24"/>
        </w:rPr>
        <w:t>ió</w:t>
      </w:r>
      <w:r w:rsidR="00556E91">
        <w:rPr>
          <w:rFonts w:ascii="Futura Bk" w:hAnsi="Futura Bk"/>
          <w:sz w:val="24"/>
          <w:szCs w:val="24"/>
        </w:rPr>
        <w:t>n laboral alguna entre PROYECTIZA</w:t>
      </w:r>
      <w:r w:rsidR="006A4C9E">
        <w:rPr>
          <w:rFonts w:ascii="Futura Bk" w:hAnsi="Futura Bk"/>
          <w:sz w:val="24"/>
          <w:szCs w:val="24"/>
        </w:rPr>
        <w:t xml:space="preserve"> y </w:t>
      </w:r>
      <w:r w:rsidR="00556E91">
        <w:rPr>
          <w:rFonts w:ascii="Futura Bk" w:hAnsi="Futura Bk"/>
          <w:sz w:val="24"/>
          <w:szCs w:val="24"/>
        </w:rPr>
        <w:t>EL CONTRATISTA</w:t>
      </w:r>
      <w:r w:rsidR="008C7191">
        <w:rPr>
          <w:rFonts w:ascii="Futura Bk" w:hAnsi="Futura Bk"/>
          <w:sz w:val="24"/>
          <w:szCs w:val="24"/>
        </w:rPr>
        <w:t>.</w:t>
      </w:r>
    </w:p>
    <w:p w14:paraId="6A580453" w14:textId="77777777" w:rsidR="008C7191" w:rsidRDefault="008C7191" w:rsidP="00767399">
      <w:pPr>
        <w:jc w:val="both"/>
        <w:rPr>
          <w:rFonts w:ascii="Futura Bk" w:hAnsi="Futura Bk"/>
          <w:sz w:val="24"/>
          <w:szCs w:val="24"/>
        </w:rPr>
      </w:pPr>
    </w:p>
    <w:p w14:paraId="4DAAE46E" w14:textId="59CF3F1B" w:rsidR="008C7191" w:rsidRDefault="00B5571E" w:rsidP="00767399">
      <w:pPr>
        <w:jc w:val="both"/>
        <w:rPr>
          <w:rFonts w:ascii="Futura Bk" w:hAnsi="Futura Bk"/>
          <w:sz w:val="24"/>
          <w:szCs w:val="24"/>
        </w:rPr>
      </w:pPr>
      <w:r>
        <w:rPr>
          <w:rFonts w:ascii="Futura Bk" w:hAnsi="Futura Bk"/>
          <w:b/>
          <w:sz w:val="24"/>
          <w:szCs w:val="24"/>
        </w:rPr>
        <w:t>NOVENA</w:t>
      </w:r>
      <w:r w:rsidR="008C7191" w:rsidRPr="006A4C9E">
        <w:rPr>
          <w:rFonts w:ascii="Futura Bk" w:hAnsi="Futura Bk"/>
          <w:b/>
          <w:sz w:val="24"/>
          <w:szCs w:val="24"/>
        </w:rPr>
        <w:t>. CESIÓN DEL CONTRATO.-</w:t>
      </w:r>
      <w:r w:rsidR="008C7191">
        <w:rPr>
          <w:rFonts w:ascii="Futura Bk" w:hAnsi="Futura Bk"/>
          <w:sz w:val="24"/>
          <w:szCs w:val="24"/>
        </w:rPr>
        <w:t xml:space="preserve"> Queda prohibido a las partes ceder parcial o totalmente la ejecución del presente contrato a un tercero.</w:t>
      </w:r>
    </w:p>
    <w:p w14:paraId="7EB4CDE4" w14:textId="794B90EC" w:rsidR="004F2134" w:rsidRDefault="004F2134" w:rsidP="00767399">
      <w:pPr>
        <w:jc w:val="both"/>
        <w:rPr>
          <w:rFonts w:ascii="Futura Bk" w:hAnsi="Futura Bk"/>
          <w:sz w:val="24"/>
          <w:szCs w:val="24"/>
        </w:rPr>
      </w:pPr>
    </w:p>
    <w:p w14:paraId="1BB65475" w14:textId="07EF7022" w:rsidR="00A511C7" w:rsidRPr="00A511C7" w:rsidRDefault="00D25658" w:rsidP="00A511C7">
      <w:pPr>
        <w:jc w:val="both"/>
        <w:rPr>
          <w:rFonts w:ascii="Futura Bk" w:hAnsi="Futura Bk"/>
          <w:sz w:val="24"/>
          <w:szCs w:val="24"/>
        </w:rPr>
      </w:pPr>
      <w:r w:rsidRPr="00B45BEC">
        <w:rPr>
          <w:rFonts w:ascii="Futura Bk" w:hAnsi="Futura Bk"/>
          <w:b/>
          <w:bCs/>
          <w:sz w:val="24"/>
          <w:szCs w:val="24"/>
        </w:rPr>
        <w:t xml:space="preserve">DECIMA </w:t>
      </w:r>
      <w:r w:rsidR="00A511C7" w:rsidRPr="00B45BEC">
        <w:rPr>
          <w:rFonts w:ascii="Futura Bk" w:hAnsi="Futura Bk"/>
          <w:b/>
          <w:bCs/>
          <w:sz w:val="24"/>
          <w:szCs w:val="24"/>
        </w:rPr>
        <w:t>CONFIDENCIALIDAD:</w:t>
      </w:r>
      <w:r w:rsidR="00A511C7" w:rsidRPr="00A511C7">
        <w:rPr>
          <w:rFonts w:ascii="Futura Bk" w:hAnsi="Futura Bk"/>
          <w:sz w:val="24"/>
          <w:szCs w:val="24"/>
        </w:rPr>
        <w:t xml:space="preserve"> La confidencialidad en lo que atañe a los términos de este C</w:t>
      </w:r>
      <w:r>
        <w:rPr>
          <w:rFonts w:ascii="Futura Bk" w:hAnsi="Futura Bk"/>
          <w:sz w:val="24"/>
          <w:szCs w:val="24"/>
        </w:rPr>
        <w:t>ontrato</w:t>
      </w:r>
      <w:r w:rsidR="00A511C7" w:rsidRPr="00A511C7">
        <w:rPr>
          <w:rFonts w:ascii="Futura Bk" w:hAnsi="Futura Bk"/>
          <w:sz w:val="24"/>
          <w:szCs w:val="24"/>
        </w:rPr>
        <w:t>, se regirá por las siguientes reglas:</w:t>
      </w:r>
    </w:p>
    <w:p w14:paraId="3CD2C36D" w14:textId="3D75D40C" w:rsidR="00A511C7" w:rsidRPr="00A511C7" w:rsidDel="00B45BEC" w:rsidRDefault="00A511C7" w:rsidP="00A511C7">
      <w:pPr>
        <w:jc w:val="both"/>
        <w:rPr>
          <w:del w:id="66" w:author="claudia del pilar montoya arias" w:date="2020-07-31T19:52:00Z"/>
          <w:rFonts w:ascii="Futura Bk" w:hAnsi="Futura Bk"/>
          <w:sz w:val="24"/>
          <w:szCs w:val="24"/>
        </w:rPr>
      </w:pPr>
    </w:p>
    <w:p w14:paraId="22F59EEC" w14:textId="4B065AD8" w:rsidR="00A511C7" w:rsidRPr="00A511C7" w:rsidRDefault="00A511C7" w:rsidP="00A511C7">
      <w:pPr>
        <w:jc w:val="both"/>
        <w:rPr>
          <w:rFonts w:ascii="Futura Bk" w:hAnsi="Futura Bk"/>
          <w:sz w:val="24"/>
          <w:szCs w:val="24"/>
        </w:rPr>
      </w:pPr>
      <w:r w:rsidRPr="00A511C7">
        <w:rPr>
          <w:rFonts w:ascii="Futura Bk" w:hAnsi="Futura Bk"/>
          <w:sz w:val="24"/>
          <w:szCs w:val="24"/>
        </w:rPr>
        <w:t>1.</w:t>
      </w:r>
      <w:r w:rsidRPr="00A511C7">
        <w:rPr>
          <w:rFonts w:ascii="Futura Bk" w:hAnsi="Futura Bk"/>
          <w:sz w:val="24"/>
          <w:szCs w:val="24"/>
        </w:rPr>
        <w:tab/>
        <w:t xml:space="preserve">LAS PARTES acuerdan, aceptan y entienden que el término "Información Confidencial" podrá incluir, pero no se limitará a información de resultados de I+D+i bien sea en forma visual, oral, escrita o impresa en cualquier medio escrito, mecánico, electrónico, magnético o cualquier otro que tenga relación con o que resulte de la ejecución </w:t>
      </w:r>
      <w:r w:rsidR="00D25658">
        <w:rPr>
          <w:rFonts w:ascii="Futura Bk" w:hAnsi="Futura Bk"/>
          <w:sz w:val="24"/>
          <w:szCs w:val="24"/>
        </w:rPr>
        <w:t xml:space="preserve">del proyecto </w:t>
      </w:r>
      <w:r w:rsidRPr="00A511C7">
        <w:rPr>
          <w:rFonts w:ascii="Futura Bk" w:hAnsi="Futura Bk"/>
          <w:sz w:val="24"/>
          <w:szCs w:val="24"/>
        </w:rPr>
        <w:t xml:space="preserve"> "Fortalecimiento de la plataforma online para la gestión de diligencias Dilifácil.com a través del desarrollo de nuevas capacidades relacionadas con analítica de datos e inteligencia artificial" en el marco del proyecto con el mismo título desarrollado con el Ministerio de Ciencia y Tecnología de Colombia cuyo resumen se adjunta (ANEXO 1), en adelante EL PROYECTO,</w:t>
      </w:r>
    </w:p>
    <w:p w14:paraId="43DE7CE8" w14:textId="77777777" w:rsidR="00A511C7" w:rsidRPr="00A511C7" w:rsidRDefault="00A511C7" w:rsidP="00A511C7">
      <w:pPr>
        <w:jc w:val="both"/>
        <w:rPr>
          <w:rFonts w:ascii="Futura Bk" w:hAnsi="Futura Bk"/>
          <w:sz w:val="24"/>
          <w:szCs w:val="24"/>
        </w:rPr>
      </w:pPr>
      <w:r w:rsidRPr="00A511C7">
        <w:rPr>
          <w:rFonts w:ascii="Futura Bk" w:hAnsi="Futura Bk"/>
          <w:sz w:val="24"/>
          <w:szCs w:val="24"/>
        </w:rPr>
        <w:t xml:space="preserve"> y del presente contrato, incluyendo: secretos empresariales, invenciones, interfaces gráficas, proyectos, planes de trabajo, manuales, guías, protocolos con sus borradores definitivos o provisionales, planes tecnológicos, comerciales o de negocios, planos, esquemas, gráficas, proyecciones, prototipos, know-how, metodologías, técnicas, diseños, especificaciones, dibujos, diagramas, datos, programas de computador, algoritmos, bases de datos, reportes, informes, estudios y toda información de carácter técnico, tecnológico, científica, contable, financiera, comercial, jurídica o estratégica, que sea entregada, compartida o a la </w:t>
      </w:r>
      <w:r w:rsidRPr="00A511C7">
        <w:rPr>
          <w:rFonts w:ascii="Futura Bk" w:hAnsi="Futura Bk"/>
          <w:sz w:val="24"/>
          <w:szCs w:val="24"/>
        </w:rPr>
        <w:lastRenderedPageBreak/>
        <w:t>que se tenga acceso por cualquiera de LAS PARTES antes o después de la fecha de la firma de este contrato;</w:t>
      </w:r>
    </w:p>
    <w:p w14:paraId="496A9A76" w14:textId="77777777" w:rsidR="00A511C7" w:rsidRPr="00A511C7" w:rsidRDefault="00A511C7" w:rsidP="00A511C7">
      <w:pPr>
        <w:jc w:val="both"/>
        <w:rPr>
          <w:rFonts w:ascii="Futura Bk" w:hAnsi="Futura Bk"/>
          <w:sz w:val="24"/>
          <w:szCs w:val="24"/>
        </w:rPr>
      </w:pPr>
      <w:r w:rsidRPr="00A511C7">
        <w:rPr>
          <w:rFonts w:ascii="Futura Bk" w:hAnsi="Futura Bk"/>
          <w:sz w:val="24"/>
          <w:szCs w:val="24"/>
        </w:rPr>
        <w:t>3.</w:t>
      </w:r>
      <w:r w:rsidRPr="00A511C7">
        <w:rPr>
          <w:rFonts w:ascii="Futura Bk" w:hAnsi="Futura Bk"/>
          <w:sz w:val="24"/>
          <w:szCs w:val="24"/>
        </w:rPr>
        <w:tab/>
        <w:t xml:space="preserve">LAS PARTES se obligan, a no divulgar, publicar, distribuir, permitir acceso, comunicar o revelar cualquier información que reciba de la otra Parte y que a juicio de la Parte reveladora sea de carácter confidencial y esté marcada o señalada como confidencial o secreta y de propiedad de la parte reveladora. Esta obligación implica el deber de abstenerse, en cualquier tiempo, de revelar, reproducir, publicar, divulgar, permitir acceso o comunicar, por cualquier medio, la información confidencial a terceros que no tengan relación o no estén vinculados en la ejecución del PROYECTO o el presente contrato, sin la debida autorización por previa, expresa y por escrito de la Parte Reveladora, o de utilizarla en beneficio directo o indirecto ya sea propio o de una tercera persona natural o jurídica.  </w:t>
      </w:r>
    </w:p>
    <w:p w14:paraId="19B473F7" w14:textId="77777777" w:rsidR="00A511C7" w:rsidRPr="00A511C7" w:rsidRDefault="00A511C7" w:rsidP="00A511C7">
      <w:pPr>
        <w:jc w:val="both"/>
        <w:rPr>
          <w:rFonts w:ascii="Futura Bk" w:hAnsi="Futura Bk"/>
          <w:sz w:val="24"/>
          <w:szCs w:val="24"/>
        </w:rPr>
      </w:pPr>
      <w:r w:rsidRPr="00A511C7">
        <w:rPr>
          <w:rFonts w:ascii="Futura Bk" w:hAnsi="Futura Bk"/>
          <w:sz w:val="24"/>
          <w:szCs w:val="24"/>
        </w:rPr>
        <w:t>Esta obligación deberá ser cumplida, independientemente de si con el hecho se generan o no perjuicios.  En cualquier caso, la Parte reveladora se reserva el derecho de adoptar las acciones legales y judiciales pertinentes para garantizar sus derechos de propiedad industrial sobre la información revelada y requerir el pago de perjuicios por los daños causados por la divulgación, así esta no sea intencional.</w:t>
      </w:r>
    </w:p>
    <w:p w14:paraId="3AD18F11" w14:textId="77777777" w:rsidR="00A511C7" w:rsidRPr="00A511C7" w:rsidRDefault="00A511C7" w:rsidP="00A511C7">
      <w:pPr>
        <w:jc w:val="both"/>
        <w:rPr>
          <w:rFonts w:ascii="Futura Bk" w:hAnsi="Futura Bk"/>
          <w:sz w:val="24"/>
          <w:szCs w:val="24"/>
        </w:rPr>
      </w:pPr>
      <w:r w:rsidRPr="00A511C7">
        <w:rPr>
          <w:rFonts w:ascii="Futura Bk" w:hAnsi="Futura Bk"/>
          <w:sz w:val="24"/>
          <w:szCs w:val="24"/>
        </w:rPr>
        <w:t xml:space="preserve">Se entiende como beneficio, cualquier intento de usar la información confidencial de la Parte Reveladora para obtener patente, de invención, modelo de utilidad, o proteger cualquier otro título o derechos de propiedad intelectual o industrial y mediante cualquier mecanismo previsto en la ley nacional o extranjera ya sea para beneficio personal o de un tercero, iniciar empresa por sí o por interpuesta persona, así como la venta, traspaso, publicación, divulgación o comunicación en cualquier forma de la información confidencial a un tercero, cualquiera que sea el propósito, fin u objetivo. </w:t>
      </w:r>
    </w:p>
    <w:p w14:paraId="146A4BD5" w14:textId="77777777" w:rsidR="00A511C7" w:rsidRPr="00A511C7" w:rsidRDefault="00A511C7" w:rsidP="00A511C7">
      <w:pPr>
        <w:jc w:val="both"/>
        <w:rPr>
          <w:rFonts w:ascii="Futura Bk" w:hAnsi="Futura Bk"/>
          <w:sz w:val="24"/>
          <w:szCs w:val="24"/>
        </w:rPr>
      </w:pPr>
      <w:r w:rsidRPr="00A511C7">
        <w:rPr>
          <w:rFonts w:ascii="Futura Bk" w:hAnsi="Futura Bk"/>
          <w:sz w:val="24"/>
          <w:szCs w:val="24"/>
        </w:rPr>
        <w:t>4.</w:t>
      </w:r>
      <w:r w:rsidRPr="00A511C7">
        <w:rPr>
          <w:rFonts w:ascii="Futura Bk" w:hAnsi="Futura Bk"/>
          <w:sz w:val="24"/>
          <w:szCs w:val="24"/>
        </w:rPr>
        <w:tab/>
        <w:t xml:space="preserve">Toda la información suministrada bajo este acuerdo continuará siendo propiedad de la Parte que la divulga y deberá ser devuelta, destruida o eliminada de manera inmediata, si la Parte Reveladora así lo solicita. </w:t>
      </w:r>
    </w:p>
    <w:p w14:paraId="4CEBD6E3" w14:textId="77777777" w:rsidR="00A511C7" w:rsidRPr="00A511C7" w:rsidRDefault="00A511C7" w:rsidP="00A511C7">
      <w:pPr>
        <w:jc w:val="both"/>
        <w:rPr>
          <w:rFonts w:ascii="Futura Bk" w:hAnsi="Futura Bk"/>
          <w:sz w:val="24"/>
          <w:szCs w:val="24"/>
        </w:rPr>
      </w:pPr>
      <w:r w:rsidRPr="00A511C7">
        <w:rPr>
          <w:rFonts w:ascii="Futura Bk" w:hAnsi="Futura Bk"/>
          <w:sz w:val="24"/>
          <w:szCs w:val="24"/>
        </w:rPr>
        <w:t xml:space="preserve">La destrucción o eliminación de la Información Confidencial, según esta sea solicitada por la Parte reveladora, deberá ser certificada por escrito a dicha Parte reveladora, por un funcionario autorizado de la Parte receptora. </w:t>
      </w:r>
    </w:p>
    <w:p w14:paraId="0E9F9843" w14:textId="77777777" w:rsidR="00A511C7" w:rsidRPr="00A511C7" w:rsidRDefault="00A511C7" w:rsidP="00A511C7">
      <w:pPr>
        <w:jc w:val="both"/>
        <w:rPr>
          <w:rFonts w:ascii="Futura Bk" w:hAnsi="Futura Bk"/>
          <w:sz w:val="24"/>
          <w:szCs w:val="24"/>
        </w:rPr>
      </w:pPr>
      <w:r w:rsidRPr="00A511C7">
        <w:rPr>
          <w:rFonts w:ascii="Futura Bk" w:hAnsi="Futura Bk"/>
          <w:sz w:val="24"/>
          <w:szCs w:val="24"/>
        </w:rPr>
        <w:t>5.</w:t>
      </w:r>
      <w:r w:rsidRPr="00A511C7">
        <w:rPr>
          <w:rFonts w:ascii="Futura Bk" w:hAnsi="Futura Bk"/>
          <w:sz w:val="24"/>
          <w:szCs w:val="24"/>
        </w:rPr>
        <w:tab/>
        <w:t xml:space="preserve">La Información Confidencial que sea divulgada deberá ser identificada como tal a través del uso de indicaciones apropiadas a tal efecto, sobre cualesquiera documentos y/o materiales revelados. La información que no esté marcada como tal se considerará Información Confidencial, siempre y cuando por su naturaleza o debido al contexto en el cual se divulgue, sea razonable considerarla Información Confidencial. </w:t>
      </w:r>
    </w:p>
    <w:p w14:paraId="1BA0F4FE" w14:textId="77777777" w:rsidR="00A511C7" w:rsidRPr="00A511C7" w:rsidRDefault="00A511C7" w:rsidP="00A511C7">
      <w:pPr>
        <w:jc w:val="both"/>
        <w:rPr>
          <w:rFonts w:ascii="Futura Bk" w:hAnsi="Futura Bk"/>
          <w:sz w:val="24"/>
          <w:szCs w:val="24"/>
        </w:rPr>
      </w:pPr>
      <w:r w:rsidRPr="00A511C7">
        <w:rPr>
          <w:rFonts w:ascii="Futura Bk" w:hAnsi="Futura Bk"/>
          <w:sz w:val="24"/>
          <w:szCs w:val="24"/>
        </w:rPr>
        <w:t>6.</w:t>
      </w:r>
      <w:r w:rsidRPr="00A511C7">
        <w:rPr>
          <w:rFonts w:ascii="Futura Bk" w:hAnsi="Futura Bk"/>
          <w:sz w:val="24"/>
          <w:szCs w:val="24"/>
        </w:rPr>
        <w:tab/>
        <w:t xml:space="preserve">Las obligaciones de confidencialidad descritas en esta cláusula, no serán aplicables a aquellos eventos en que cualquiera de las Partes pueda establecer mediante prueba idónea escrita, lo siguiente:  (a)  que tal información pertenezca, o haya pasado a pertenecer al dominio público, debido a su publicación o de otra forma, siempre que no sea consecuencia de acciones u omisiones imputables a la Parte receptora; (b) estuviera en posesión de la Parte receptora en forma documental, al momento en que haya sido divulgada; o (c) sea divulgada por </w:t>
      </w:r>
      <w:r w:rsidRPr="00A511C7">
        <w:rPr>
          <w:rFonts w:ascii="Futura Bk" w:hAnsi="Futura Bk"/>
          <w:sz w:val="24"/>
          <w:szCs w:val="24"/>
        </w:rPr>
        <w:lastRenderedPageBreak/>
        <w:t xml:space="preserve">mandato legal, judicial, administrativo u otro de similar naturaleza, toda vez que la Parte obligada a revelar tal Información Confidencial dé aviso previo a la Parte reveladora, de tal forma que la Parte reveladora cuente con la oportunidad de defender o proteger el carácter reservado y confidencial de tal Información Confidencial,  o limitar el impacto de tal acto o divulgación. </w:t>
      </w:r>
    </w:p>
    <w:p w14:paraId="08E38606" w14:textId="77777777" w:rsidR="00A511C7" w:rsidRPr="00A511C7" w:rsidRDefault="00A511C7" w:rsidP="00A511C7">
      <w:pPr>
        <w:jc w:val="both"/>
        <w:rPr>
          <w:rFonts w:ascii="Futura Bk" w:hAnsi="Futura Bk"/>
          <w:sz w:val="24"/>
          <w:szCs w:val="24"/>
        </w:rPr>
      </w:pPr>
      <w:r w:rsidRPr="00A511C7">
        <w:rPr>
          <w:rFonts w:ascii="Futura Bk" w:hAnsi="Futura Bk"/>
          <w:sz w:val="24"/>
          <w:szCs w:val="24"/>
        </w:rPr>
        <w:t>La Parte receptora obligada a revelar en los términos arriba descritos, solamente divulgará aquella parte de la Información Confidencial que de acuerdo al requerimiento sea necesario divulgar, debiendo desplegar tal Parte receptora sus esfuerzos de manera razonable, a fin de obtener una medida que asegure que la Información Confidencial que deberá ser revelada, recibirá un tratamiento especial que preserve tanto como sea posible su carácter reservado y confidencial.</w:t>
      </w:r>
    </w:p>
    <w:p w14:paraId="1B994E2D" w14:textId="77777777" w:rsidR="00A511C7" w:rsidRPr="00A511C7" w:rsidRDefault="00A511C7" w:rsidP="00A511C7">
      <w:pPr>
        <w:jc w:val="both"/>
        <w:rPr>
          <w:rFonts w:ascii="Futura Bk" w:hAnsi="Futura Bk"/>
          <w:sz w:val="24"/>
          <w:szCs w:val="24"/>
        </w:rPr>
      </w:pPr>
      <w:r w:rsidRPr="00A511C7">
        <w:rPr>
          <w:rFonts w:ascii="Futura Bk" w:hAnsi="Futura Bk"/>
          <w:sz w:val="24"/>
          <w:szCs w:val="24"/>
        </w:rPr>
        <w:t>7.</w:t>
      </w:r>
      <w:r w:rsidRPr="00A511C7">
        <w:rPr>
          <w:rFonts w:ascii="Futura Bk" w:hAnsi="Futura Bk"/>
          <w:sz w:val="24"/>
          <w:szCs w:val="24"/>
        </w:rPr>
        <w:tab/>
        <w:t xml:space="preserve">LAS PARTES igualmente se comprometen a tomar todas la medidas razonables para mantenerla confidencial, de acuerdo a la ley y a lo requerido por los estatutos y reglas de Propiedad Intelectual de PROYECTIZA, incluyendo la suscripción de contratos de confidencialidad, el marcado de los documentos con las leyendas “CONFIDENCIAL” y/o “SECRETO”, restringir el acceso de personas ajenas al proyecto de investigación a los laboratorios o sitios o estaciones de trabajo en donde se esté llevando a cabo el desarrollo y ejecución del PROYECTO y el presente contrato, tomar las medidas de custodia y control de acceso a la información, datos, invenciones, secretos empresariales y demás información resultado del PROYECTO, entre otras.  </w:t>
      </w:r>
    </w:p>
    <w:p w14:paraId="6358DE73" w14:textId="27E37AC6" w:rsidR="00A511C7" w:rsidRPr="00A511C7" w:rsidDel="005F54BA" w:rsidRDefault="00A511C7" w:rsidP="00A511C7">
      <w:pPr>
        <w:jc w:val="both"/>
        <w:rPr>
          <w:del w:id="67" w:author="claudia del pilar montoya arias" w:date="2020-07-31T20:18:00Z"/>
          <w:rFonts w:ascii="Futura Bk" w:hAnsi="Futura Bk"/>
          <w:sz w:val="24"/>
          <w:szCs w:val="24"/>
        </w:rPr>
      </w:pPr>
    </w:p>
    <w:p w14:paraId="635AD444" w14:textId="7FF7B7AD" w:rsidR="00A511C7" w:rsidRDefault="00A511C7" w:rsidP="00A511C7">
      <w:pPr>
        <w:jc w:val="both"/>
        <w:rPr>
          <w:rFonts w:ascii="Futura Bk" w:hAnsi="Futura Bk"/>
          <w:sz w:val="24"/>
          <w:szCs w:val="24"/>
        </w:rPr>
      </w:pPr>
      <w:r w:rsidRPr="00A511C7">
        <w:rPr>
          <w:rFonts w:ascii="Futura Bk" w:hAnsi="Futura Bk"/>
          <w:sz w:val="24"/>
          <w:szCs w:val="24"/>
        </w:rPr>
        <w:t>8.</w:t>
      </w:r>
      <w:r w:rsidRPr="00A511C7">
        <w:rPr>
          <w:rFonts w:ascii="Futura Bk" w:hAnsi="Futura Bk"/>
          <w:sz w:val="24"/>
          <w:szCs w:val="24"/>
        </w:rPr>
        <w:tab/>
        <w:t>La obligación de confidencialidad acordada en el presente contrato se aplicará tanto a la parte que recibe la información como a las personas que laboran para él, sus colaboradores, contratistas, asociados, socios, clientes, proveedores y personas que tengan contacto con tal Parte por razón o con ocasión de la ejecución de las obligaciones contenidas en el PROYECTO y este contrato.</w:t>
      </w:r>
    </w:p>
    <w:p w14:paraId="5D4E5F6F" w14:textId="22AFFB45" w:rsidR="00A73315" w:rsidRDefault="00A73315" w:rsidP="00A511C7">
      <w:pPr>
        <w:jc w:val="both"/>
        <w:rPr>
          <w:rFonts w:ascii="Futura Bk" w:hAnsi="Futura Bk"/>
          <w:sz w:val="24"/>
          <w:szCs w:val="24"/>
        </w:rPr>
      </w:pPr>
    </w:p>
    <w:p w14:paraId="544746A7" w14:textId="41B75C1D" w:rsidR="00A73315" w:rsidRDefault="00A73315" w:rsidP="00A73315">
      <w:pPr>
        <w:jc w:val="both"/>
        <w:rPr>
          <w:rFonts w:ascii="Futura Bk" w:hAnsi="Futura Bk"/>
          <w:sz w:val="24"/>
          <w:szCs w:val="24"/>
        </w:rPr>
      </w:pPr>
      <w:r w:rsidRPr="00432F9F">
        <w:rPr>
          <w:rFonts w:ascii="Futura Bk" w:hAnsi="Futura Bk"/>
          <w:b/>
          <w:bCs/>
          <w:sz w:val="24"/>
          <w:szCs w:val="24"/>
          <w:rPrChange w:id="68" w:author="claudia del pilar montoya arias" w:date="2020-07-31T20:02:00Z">
            <w:rPr>
              <w:rFonts w:ascii="Futura Bk" w:hAnsi="Futura Bk"/>
              <w:sz w:val="24"/>
              <w:szCs w:val="24"/>
            </w:rPr>
          </w:rPrChange>
        </w:rPr>
        <w:t>PARAGRAFO</w:t>
      </w:r>
      <w:ins w:id="69" w:author="claudia del pilar montoya arias" w:date="2020-07-31T20:02:00Z">
        <w:r w:rsidR="00432F9F">
          <w:rPr>
            <w:rFonts w:ascii="Futura Bk" w:hAnsi="Futura Bk"/>
            <w:b/>
            <w:bCs/>
            <w:sz w:val="24"/>
            <w:szCs w:val="24"/>
          </w:rPr>
          <w:t>:</w:t>
        </w:r>
      </w:ins>
      <w:r>
        <w:rPr>
          <w:rFonts w:ascii="Futura Bk" w:hAnsi="Futura Bk"/>
          <w:sz w:val="24"/>
          <w:szCs w:val="24"/>
        </w:rPr>
        <w:t xml:space="preserve"> </w:t>
      </w:r>
      <w:r w:rsidRPr="00A73315">
        <w:rPr>
          <w:rFonts w:ascii="Futura Bk" w:hAnsi="Futura Bk"/>
          <w:sz w:val="24"/>
          <w:szCs w:val="24"/>
        </w:rPr>
        <w:t>A pesar de la vigencia del Contrato, esta obligación continuará vigente por un término de cinco (</w:t>
      </w:r>
      <w:r>
        <w:rPr>
          <w:rFonts w:ascii="Futura Bk" w:hAnsi="Futura Bk"/>
          <w:sz w:val="24"/>
          <w:szCs w:val="24"/>
        </w:rPr>
        <w:t>5</w:t>
      </w:r>
      <w:r w:rsidRPr="00A73315">
        <w:rPr>
          <w:rFonts w:ascii="Futura Bk" w:hAnsi="Futura Bk"/>
          <w:sz w:val="24"/>
          <w:szCs w:val="24"/>
        </w:rPr>
        <w:t>) años contados a partir de su fecha de terminación y, de cualquier manera, en ningún tiempo las partes podrán hacer uso de la información para beneficio propio o de terceros.</w:t>
      </w:r>
    </w:p>
    <w:p w14:paraId="1D746FC1" w14:textId="16C1005B" w:rsidR="00A73315" w:rsidRDefault="00A73315" w:rsidP="00A511C7">
      <w:pPr>
        <w:jc w:val="both"/>
        <w:rPr>
          <w:rFonts w:ascii="Futura Bk" w:hAnsi="Futura Bk"/>
          <w:sz w:val="24"/>
          <w:szCs w:val="24"/>
        </w:rPr>
      </w:pPr>
    </w:p>
    <w:p w14:paraId="05375377" w14:textId="5F790B67" w:rsidR="00A73315" w:rsidRPr="00A511C7" w:rsidDel="00432F9F" w:rsidRDefault="00A73315" w:rsidP="00A511C7">
      <w:pPr>
        <w:jc w:val="both"/>
        <w:rPr>
          <w:del w:id="70" w:author="claudia del pilar montoya arias" w:date="2020-07-31T20:02:00Z"/>
          <w:rFonts w:ascii="Futura Bk" w:hAnsi="Futura Bk"/>
          <w:sz w:val="24"/>
          <w:szCs w:val="24"/>
        </w:rPr>
      </w:pPr>
    </w:p>
    <w:p w14:paraId="1D388398" w14:textId="3AED5229" w:rsidR="004F2134" w:rsidDel="00B45BEC" w:rsidRDefault="004F2134" w:rsidP="00767399">
      <w:pPr>
        <w:jc w:val="both"/>
        <w:rPr>
          <w:del w:id="71" w:author="claudia del pilar montoya arias" w:date="2020-07-31T19:52:00Z"/>
          <w:rFonts w:ascii="Futura Bk" w:hAnsi="Futura Bk"/>
          <w:sz w:val="24"/>
          <w:szCs w:val="24"/>
        </w:rPr>
      </w:pPr>
    </w:p>
    <w:p w14:paraId="1CFF3616" w14:textId="77777777" w:rsidR="00D25658" w:rsidRDefault="00D25658" w:rsidP="00767399">
      <w:pPr>
        <w:jc w:val="both"/>
        <w:rPr>
          <w:rFonts w:ascii="Futura Bk" w:hAnsi="Futura Bk"/>
          <w:sz w:val="24"/>
          <w:szCs w:val="24"/>
        </w:rPr>
      </w:pPr>
    </w:p>
    <w:p w14:paraId="537D3407" w14:textId="458F6F99" w:rsidR="004F2134" w:rsidRDefault="00D25658" w:rsidP="00D25658">
      <w:pPr>
        <w:jc w:val="both"/>
        <w:rPr>
          <w:rFonts w:ascii="Futura Bk" w:hAnsi="Futura Bk"/>
          <w:sz w:val="24"/>
          <w:szCs w:val="24"/>
        </w:rPr>
      </w:pPr>
      <w:r w:rsidRPr="00B45BEC">
        <w:rPr>
          <w:rFonts w:ascii="Futura Bk" w:hAnsi="Futura Bk"/>
          <w:b/>
          <w:bCs/>
          <w:sz w:val="24"/>
          <w:szCs w:val="24"/>
        </w:rPr>
        <w:t xml:space="preserve">DECIMA PRIMERA </w:t>
      </w:r>
      <w:r w:rsidR="004F2134" w:rsidRPr="00B45BEC">
        <w:rPr>
          <w:rFonts w:ascii="Futura Bk" w:hAnsi="Futura Bk"/>
          <w:b/>
          <w:bCs/>
          <w:sz w:val="24"/>
          <w:szCs w:val="24"/>
        </w:rPr>
        <w:t>PROPIEDAD INTELECTUAL</w:t>
      </w:r>
      <w:r>
        <w:rPr>
          <w:rFonts w:ascii="Futura Bk" w:hAnsi="Futura Bk"/>
          <w:sz w:val="24"/>
          <w:szCs w:val="24"/>
        </w:rPr>
        <w:t>-</w:t>
      </w:r>
      <w:r w:rsidRPr="00D25658">
        <w:rPr>
          <w:rFonts w:ascii="Futura Bk" w:hAnsi="Futura Bk"/>
          <w:sz w:val="24"/>
          <w:szCs w:val="24"/>
        </w:rPr>
        <w:t xml:space="preserve"> Transferencia: Corresponde al CONTRATANTE, todos los derechos de autor y derechos de explotación incluyendo de manera expresa los derechos de reproducción, distribución, transformación  y comunicación pública, así como los derechos de propiedad industrial derivados de la creación de la aplicaciones objeto del presente contrato, tanto del sistema programado como de los sub-sistemas que lo integran, y que igualmente hayan sido desarrollados por el CONTRATISTA, así como todos los sub-productos: documentación técnica de análisis, diseño, manuales de usuario y del código fuente, documentos de planeación, listados, diagramas, y esquemas elaborados en fase de análisis, los restantes datos, y materiales de apoyo, los símbolos de identificaciones, las reproducciones originales de los mismos, cualquier copia parcial, las patentes, las marcas, los secretos comerciales y cualquier otro que </w:t>
      </w:r>
      <w:r w:rsidRPr="00D25658">
        <w:rPr>
          <w:rFonts w:ascii="Futura Bk" w:hAnsi="Futura Bk"/>
          <w:sz w:val="24"/>
          <w:szCs w:val="24"/>
        </w:rPr>
        <w:lastRenderedPageBreak/>
        <w:t xml:space="preserve">pueda surgir en cumplimiento del presente contrato. El CONTRATISTA garantiza que los trabajos realizados a favor del contratante en cumplimiento del objeto de este contrato no infringen ni vulneran derechos de propiedad intelectual de terceros. En caso de reclamaciones que se </w:t>
      </w:r>
      <w:r w:rsidR="00A73315" w:rsidRPr="00D25658">
        <w:rPr>
          <w:rFonts w:ascii="Futura Bk" w:hAnsi="Futura Bk"/>
          <w:sz w:val="24"/>
          <w:szCs w:val="24"/>
        </w:rPr>
        <w:t>deriven por</w:t>
      </w:r>
      <w:r w:rsidRPr="00D25658">
        <w:rPr>
          <w:rFonts w:ascii="Futura Bk" w:hAnsi="Futura Bk"/>
          <w:sz w:val="24"/>
          <w:szCs w:val="24"/>
        </w:rPr>
        <w:t xml:space="preserve"> infracción a los derechos de propiedad intelectual en virtud de las obras creadas bajo el presente contrato, serán asumidas por el CONTRATISTA, quien dejará indemne a</w:t>
      </w:r>
      <w:r>
        <w:rPr>
          <w:rFonts w:ascii="Futura Bk" w:hAnsi="Futura Bk"/>
          <w:sz w:val="24"/>
          <w:szCs w:val="24"/>
        </w:rPr>
        <w:t xml:space="preserve"> PROYECTIZA</w:t>
      </w:r>
      <w:r w:rsidRPr="00D25658">
        <w:rPr>
          <w:rFonts w:ascii="Futura Bk" w:hAnsi="Futura Bk"/>
          <w:sz w:val="24"/>
          <w:szCs w:val="24"/>
        </w:rPr>
        <w:t>, quien podrá ejercer la acción de repetición sobre condenas producidas en su contra. Se excluyen de la presente cesión los derechos morales que por expresa prohibición legal no pueden cederse.</w:t>
      </w:r>
      <w:r>
        <w:rPr>
          <w:rFonts w:ascii="Futura Bk" w:hAnsi="Futura Bk"/>
          <w:sz w:val="24"/>
          <w:szCs w:val="24"/>
        </w:rPr>
        <w:t xml:space="preserve"> </w:t>
      </w:r>
      <w:r w:rsidRPr="00D25658">
        <w:rPr>
          <w:rFonts w:ascii="Futura Bk" w:hAnsi="Futura Bk"/>
          <w:sz w:val="24"/>
          <w:szCs w:val="24"/>
        </w:rPr>
        <w:t>También se entienden cedidas to</w:t>
      </w:r>
      <w:r>
        <w:rPr>
          <w:rFonts w:ascii="Futura Bk" w:hAnsi="Futura Bk"/>
          <w:sz w:val="24"/>
          <w:szCs w:val="24"/>
        </w:rPr>
        <w:t>d</w:t>
      </w:r>
      <w:r w:rsidRPr="00D25658">
        <w:rPr>
          <w:rFonts w:ascii="Futura Bk" w:hAnsi="Futura Bk"/>
          <w:sz w:val="24"/>
          <w:szCs w:val="24"/>
        </w:rPr>
        <w:t>as las manifestaciones, y/o formas de reproducirlo, no únicamente a través de software o aplicación móvil</w:t>
      </w:r>
      <w:r>
        <w:rPr>
          <w:rFonts w:ascii="Futura Bk" w:hAnsi="Futura Bk"/>
          <w:sz w:val="24"/>
          <w:szCs w:val="24"/>
        </w:rPr>
        <w:t>.</w:t>
      </w:r>
    </w:p>
    <w:p w14:paraId="74FC434F" w14:textId="03A38A5E" w:rsidR="00A73315" w:rsidRPr="00A73315" w:rsidRDefault="00A73315" w:rsidP="00A73315">
      <w:pPr>
        <w:jc w:val="both"/>
        <w:rPr>
          <w:rFonts w:ascii="Futura Bk" w:hAnsi="Futura Bk"/>
          <w:sz w:val="24"/>
          <w:szCs w:val="24"/>
        </w:rPr>
      </w:pPr>
      <w:r w:rsidRPr="00A73315">
        <w:rPr>
          <w:rFonts w:ascii="Futura Bk" w:hAnsi="Futura Bk"/>
          <w:sz w:val="24"/>
          <w:szCs w:val="24"/>
        </w:rPr>
        <w:t>P</w:t>
      </w:r>
      <w:r>
        <w:rPr>
          <w:rFonts w:ascii="Futura Bk" w:hAnsi="Futura Bk"/>
          <w:sz w:val="24"/>
          <w:szCs w:val="24"/>
        </w:rPr>
        <w:t>ARAGRAFO</w:t>
      </w:r>
      <w:r w:rsidRPr="00A73315">
        <w:rPr>
          <w:rFonts w:ascii="Futura Bk" w:hAnsi="Futura Bk"/>
          <w:sz w:val="24"/>
          <w:szCs w:val="24"/>
        </w:rPr>
        <w:t xml:space="preserve">: La cesión de derechos de que trata esta cláusula tendrá una duración por todo el tiempo que duren estos, de acuerdo a la legislación colombiana y se entenderán cedidos sobre el territorio nacional y mundial </w:t>
      </w:r>
    </w:p>
    <w:p w14:paraId="0CD73064" w14:textId="3F86B664" w:rsidR="004F2134" w:rsidRDefault="004F2134" w:rsidP="00767399">
      <w:pPr>
        <w:jc w:val="both"/>
        <w:rPr>
          <w:rFonts w:ascii="Futura Bk" w:hAnsi="Futura Bk"/>
          <w:sz w:val="24"/>
          <w:szCs w:val="24"/>
        </w:rPr>
      </w:pPr>
    </w:p>
    <w:p w14:paraId="300A289A" w14:textId="77777777" w:rsidR="008C7191" w:rsidRDefault="008C7191" w:rsidP="00767399">
      <w:pPr>
        <w:jc w:val="both"/>
        <w:rPr>
          <w:rFonts w:ascii="Futura Bk" w:hAnsi="Futura Bk"/>
          <w:sz w:val="24"/>
          <w:szCs w:val="24"/>
        </w:rPr>
      </w:pPr>
    </w:p>
    <w:p w14:paraId="10C47138" w14:textId="7BA4757F" w:rsidR="00876ED3" w:rsidRDefault="00B5571E" w:rsidP="00767399">
      <w:pPr>
        <w:jc w:val="both"/>
        <w:rPr>
          <w:rFonts w:ascii="Futura Bk" w:hAnsi="Futura Bk"/>
          <w:sz w:val="24"/>
          <w:szCs w:val="24"/>
        </w:rPr>
      </w:pPr>
      <w:r>
        <w:rPr>
          <w:rFonts w:ascii="Futura Bk" w:hAnsi="Futura Bk"/>
          <w:b/>
          <w:sz w:val="24"/>
          <w:szCs w:val="24"/>
        </w:rPr>
        <w:t>DECIMA</w:t>
      </w:r>
      <w:ins w:id="72" w:author="claudia del pilar montoya arias" w:date="2020-07-31T12:19:00Z">
        <w:r w:rsidR="00D25658">
          <w:rPr>
            <w:rFonts w:ascii="Futura Bk" w:hAnsi="Futura Bk"/>
            <w:b/>
            <w:sz w:val="24"/>
            <w:szCs w:val="24"/>
          </w:rPr>
          <w:t xml:space="preserve"> SEGUNDA</w:t>
        </w:r>
      </w:ins>
      <w:r w:rsidR="006A4C9E" w:rsidRPr="006A4C9E">
        <w:rPr>
          <w:rFonts w:ascii="Futura Bk" w:hAnsi="Futura Bk"/>
          <w:b/>
          <w:sz w:val="24"/>
          <w:szCs w:val="24"/>
        </w:rPr>
        <w:t>.</w:t>
      </w:r>
      <w:r w:rsidR="008C7191" w:rsidRPr="006A4C9E">
        <w:rPr>
          <w:rFonts w:ascii="Futura Bk" w:hAnsi="Futura Bk"/>
          <w:b/>
          <w:sz w:val="24"/>
          <w:szCs w:val="24"/>
        </w:rPr>
        <w:t xml:space="preserve"> SOLUCIÓN DE CONTROVERSIAS.-</w:t>
      </w:r>
      <w:r w:rsidR="008C7191">
        <w:rPr>
          <w:rFonts w:ascii="Futura Bk" w:hAnsi="Futura Bk"/>
          <w:sz w:val="24"/>
          <w:szCs w:val="24"/>
        </w:rPr>
        <w:t xml:space="preserve"> Las partes acuerdan que toda diferencia</w:t>
      </w:r>
      <w:r w:rsidR="00876ED3">
        <w:rPr>
          <w:rFonts w:ascii="Futura Bk" w:hAnsi="Futura Bk"/>
          <w:sz w:val="24"/>
          <w:szCs w:val="24"/>
        </w:rPr>
        <w:t xml:space="preserve"> que surja entre ellas, con ocasión del contrato o derivada de la ejecución o interpretación del mismo, serán resueltas mediante arreglo directo entre las partes en un plazo de treinta días desde que la diferencia es planteada por una de las partes.</w:t>
      </w:r>
      <w:r w:rsidR="00B875AD">
        <w:rPr>
          <w:rFonts w:ascii="Futura Bk" w:hAnsi="Futura Bk"/>
          <w:sz w:val="24"/>
          <w:szCs w:val="24"/>
        </w:rPr>
        <w:t xml:space="preserve"> En el evento de que las partes en el plazo mencionado no puedan lograr un acuerdo entre ellas, las diferencias serán sometidas a la</w:t>
      </w:r>
      <w:ins w:id="73" w:author="claudia del pilar montoya arias" w:date="2020-07-31T12:52:00Z">
        <w:r w:rsidR="0052370F">
          <w:rPr>
            <w:rFonts w:ascii="Futura Bk" w:hAnsi="Futura Bk"/>
            <w:sz w:val="24"/>
            <w:szCs w:val="24"/>
          </w:rPr>
          <w:t xml:space="preserve"> jurisdicción ordinaria, acudiendo a ju</w:t>
        </w:r>
      </w:ins>
      <w:ins w:id="74" w:author="claudia del pilar montoya arias" w:date="2020-07-31T12:53:00Z">
        <w:r w:rsidR="0052370F">
          <w:rPr>
            <w:rFonts w:ascii="Futura Bk" w:hAnsi="Futura Bk"/>
            <w:sz w:val="24"/>
            <w:szCs w:val="24"/>
          </w:rPr>
          <w:t>ez</w:t>
        </w:r>
      </w:ins>
      <w:ins w:id="75" w:author="claudia del pilar montoya arias" w:date="2020-07-31T12:52:00Z">
        <w:r w:rsidR="0052370F">
          <w:rPr>
            <w:rFonts w:ascii="Futura Bk" w:hAnsi="Futura Bk"/>
            <w:sz w:val="24"/>
            <w:szCs w:val="24"/>
          </w:rPr>
          <w:t xml:space="preserve"> </w:t>
        </w:r>
        <w:proofErr w:type="spellStart"/>
        <w:r w:rsidR="0052370F">
          <w:rPr>
            <w:rFonts w:ascii="Futura Bk" w:hAnsi="Futura Bk"/>
            <w:sz w:val="24"/>
            <w:szCs w:val="24"/>
          </w:rPr>
          <w:t>Juez</w:t>
        </w:r>
        <w:proofErr w:type="spellEnd"/>
        <w:r w:rsidR="0052370F">
          <w:rPr>
            <w:rFonts w:ascii="Futura Bk" w:hAnsi="Futura Bk"/>
            <w:sz w:val="24"/>
            <w:szCs w:val="24"/>
          </w:rPr>
          <w:t xml:space="preserve"> de la </w:t>
        </w:r>
      </w:ins>
      <w:ins w:id="76" w:author="claudia del pilar montoya arias" w:date="2020-07-31T12:53:00Z">
        <w:r w:rsidR="0052370F">
          <w:rPr>
            <w:rFonts w:ascii="Futura Bk" w:hAnsi="Futura Bk"/>
            <w:sz w:val="24"/>
            <w:szCs w:val="24"/>
          </w:rPr>
          <w:t>República</w:t>
        </w:r>
      </w:ins>
      <w:ins w:id="77" w:author="claudia del pilar montoya arias" w:date="2020-07-31T12:52:00Z">
        <w:r w:rsidR="0052370F">
          <w:rPr>
            <w:rFonts w:ascii="Futura Bk" w:hAnsi="Futura Bk"/>
            <w:sz w:val="24"/>
            <w:szCs w:val="24"/>
          </w:rPr>
          <w:t xml:space="preserve"> del domicilio del CONTRATANTE </w:t>
        </w:r>
      </w:ins>
      <w:r w:rsidR="00B875AD">
        <w:rPr>
          <w:rFonts w:ascii="Futura Bk" w:hAnsi="Futura Bk"/>
          <w:sz w:val="24"/>
          <w:szCs w:val="24"/>
        </w:rPr>
        <w:t xml:space="preserve"> </w:t>
      </w:r>
    </w:p>
    <w:p w14:paraId="5B381994" w14:textId="5CE9B440" w:rsidR="00B875AD" w:rsidDel="005F54BA" w:rsidRDefault="00B875AD" w:rsidP="00767399">
      <w:pPr>
        <w:jc w:val="both"/>
        <w:rPr>
          <w:del w:id="78" w:author="claudia del pilar montoya arias" w:date="2020-07-31T20:18:00Z"/>
          <w:rFonts w:ascii="Futura Bk" w:hAnsi="Futura Bk"/>
          <w:sz w:val="24"/>
          <w:szCs w:val="24"/>
        </w:rPr>
      </w:pPr>
    </w:p>
    <w:p w14:paraId="00FCAACC" w14:textId="77777777" w:rsidR="001979C9" w:rsidRDefault="001979C9" w:rsidP="00767399">
      <w:pPr>
        <w:jc w:val="both"/>
        <w:rPr>
          <w:rFonts w:ascii="Futura Bk" w:hAnsi="Futura Bk"/>
          <w:sz w:val="24"/>
          <w:szCs w:val="24"/>
        </w:rPr>
      </w:pPr>
    </w:p>
    <w:p w14:paraId="78310F73" w14:textId="382BF5C3" w:rsidR="001979C9" w:rsidRDefault="000621E7" w:rsidP="00767399">
      <w:pPr>
        <w:jc w:val="both"/>
        <w:rPr>
          <w:rFonts w:ascii="Futura Bk" w:hAnsi="Futura Bk"/>
          <w:sz w:val="24"/>
          <w:szCs w:val="24"/>
        </w:rPr>
      </w:pPr>
      <w:r>
        <w:rPr>
          <w:rFonts w:ascii="Futura Bk" w:hAnsi="Futura Bk"/>
          <w:b/>
          <w:sz w:val="24"/>
          <w:szCs w:val="24"/>
        </w:rPr>
        <w:t xml:space="preserve">DECIMA </w:t>
      </w:r>
      <w:ins w:id="79" w:author="claudia del pilar montoya arias" w:date="2020-07-31T12:19:00Z">
        <w:r w:rsidR="00D25658">
          <w:rPr>
            <w:rFonts w:ascii="Futura Bk" w:hAnsi="Futura Bk"/>
            <w:b/>
            <w:sz w:val="24"/>
            <w:szCs w:val="24"/>
          </w:rPr>
          <w:t xml:space="preserve">TERCERA </w:t>
        </w:r>
      </w:ins>
      <w:del w:id="80" w:author="claudia del pilar montoya arias" w:date="2020-07-31T12:19:00Z">
        <w:r w:rsidDel="00D25658">
          <w:rPr>
            <w:rFonts w:ascii="Futura Bk" w:hAnsi="Futura Bk"/>
            <w:b/>
            <w:sz w:val="24"/>
            <w:szCs w:val="24"/>
          </w:rPr>
          <w:delText>SEGUNDA</w:delText>
        </w:r>
      </w:del>
      <w:r w:rsidR="001979C9" w:rsidRPr="0041038D">
        <w:rPr>
          <w:rFonts w:ascii="Futura Bk" w:hAnsi="Futura Bk"/>
          <w:b/>
          <w:sz w:val="24"/>
          <w:szCs w:val="24"/>
        </w:rPr>
        <w:t>. COMUNICACIÓN Y CORRESPONDENCIA.-</w:t>
      </w:r>
      <w:r w:rsidR="001979C9">
        <w:rPr>
          <w:rFonts w:ascii="Futura Bk" w:hAnsi="Futura Bk"/>
          <w:sz w:val="24"/>
          <w:szCs w:val="24"/>
        </w:rPr>
        <w:t xml:space="preserve"> Por expresa voluntad de las partes, toda la correspondencia y comunicaciones deberán ser por escrito. Si la comunicación entre las partes es por medio de reuniones o conversaciones telefónicas, es importante que se levante un acta que contenga los puntos decididos; este documento, para que sea </w:t>
      </w:r>
      <w:proofErr w:type="spellStart"/>
      <w:r w:rsidR="001979C9">
        <w:rPr>
          <w:rFonts w:ascii="Futura Bk" w:hAnsi="Futura Bk"/>
          <w:sz w:val="24"/>
          <w:szCs w:val="24"/>
        </w:rPr>
        <w:t>valido</w:t>
      </w:r>
      <w:proofErr w:type="spellEnd"/>
      <w:r w:rsidR="001979C9">
        <w:rPr>
          <w:rFonts w:ascii="Futura Bk" w:hAnsi="Futura Bk"/>
          <w:sz w:val="24"/>
          <w:szCs w:val="24"/>
        </w:rPr>
        <w:t xml:space="preserve"> entre las partes, deberá ser firmado por las personas involucradas en dichas reuniones, y deberá ser entregado a </w:t>
      </w:r>
      <w:proofErr w:type="spellStart"/>
      <w:r w:rsidR="001979C9">
        <w:rPr>
          <w:rFonts w:ascii="Futura Bk" w:hAnsi="Futura Bk"/>
          <w:sz w:val="24"/>
          <w:szCs w:val="24"/>
        </w:rPr>
        <w:t>mas</w:t>
      </w:r>
      <w:proofErr w:type="spellEnd"/>
      <w:r w:rsidR="001979C9">
        <w:rPr>
          <w:rFonts w:ascii="Futura Bk" w:hAnsi="Futura Bk"/>
          <w:sz w:val="24"/>
          <w:szCs w:val="24"/>
        </w:rPr>
        <w:t xml:space="preserve"> tardar cinco (5) días </w:t>
      </w:r>
      <w:r w:rsidR="00BE0801">
        <w:rPr>
          <w:rFonts w:ascii="Futura Bk" w:hAnsi="Futura Bk"/>
          <w:sz w:val="24"/>
          <w:szCs w:val="24"/>
        </w:rPr>
        <w:t xml:space="preserve">calendario </w:t>
      </w:r>
      <w:r w:rsidR="001979C9">
        <w:rPr>
          <w:rFonts w:ascii="Futura Bk" w:hAnsi="Futura Bk"/>
          <w:sz w:val="24"/>
          <w:szCs w:val="24"/>
        </w:rPr>
        <w:t xml:space="preserve">después de realizada la reunión o conversación. </w:t>
      </w:r>
    </w:p>
    <w:p w14:paraId="097FFA48" w14:textId="0DB157BA" w:rsidR="007A4546" w:rsidRDefault="007A4546" w:rsidP="00767399">
      <w:pPr>
        <w:jc w:val="both"/>
        <w:rPr>
          <w:rFonts w:ascii="Futura Bk" w:hAnsi="Futura Bk"/>
          <w:sz w:val="24"/>
          <w:szCs w:val="24"/>
        </w:rPr>
      </w:pPr>
    </w:p>
    <w:p w14:paraId="663B5BCE" w14:textId="0EA52499" w:rsidR="007A4546" w:rsidRDefault="007A4546" w:rsidP="007A4546">
      <w:pPr>
        <w:jc w:val="both"/>
        <w:rPr>
          <w:rFonts w:ascii="Futura Bk" w:hAnsi="Futura Bk"/>
          <w:sz w:val="24"/>
          <w:szCs w:val="24"/>
        </w:rPr>
      </w:pPr>
      <w:r w:rsidRPr="003C5B1E">
        <w:rPr>
          <w:rFonts w:ascii="Futura Bk" w:hAnsi="Futura Bk"/>
          <w:b/>
          <w:bCs/>
          <w:sz w:val="24"/>
          <w:szCs w:val="24"/>
        </w:rPr>
        <w:t>DECIMA CUARTA TERMINACIÓN</w:t>
      </w:r>
      <w:del w:id="81" w:author="claudia del pilar montoya arias" w:date="2020-07-31T20:02:00Z">
        <w:r w:rsidRPr="003C5B1E" w:rsidDel="00432F9F">
          <w:rPr>
            <w:rFonts w:ascii="Futura Bk" w:hAnsi="Futura Bk"/>
            <w:sz w:val="24"/>
            <w:szCs w:val="24"/>
          </w:rPr>
          <w:delText>:</w:delText>
        </w:r>
      </w:del>
      <w:ins w:id="82" w:author="claudia del pilar montoya arias" w:date="2020-07-31T20:02:00Z">
        <w:r w:rsidR="00432F9F">
          <w:rPr>
            <w:rFonts w:ascii="Futura Bk" w:hAnsi="Futura Bk"/>
            <w:sz w:val="24"/>
            <w:szCs w:val="24"/>
          </w:rPr>
          <w:t>.</w:t>
        </w:r>
      </w:ins>
      <w:r w:rsidRPr="003C5B1E">
        <w:rPr>
          <w:rFonts w:ascii="Futura Bk" w:hAnsi="Futura Bk"/>
          <w:sz w:val="24"/>
          <w:szCs w:val="24"/>
        </w:rPr>
        <w:t xml:space="preserve"> Este contrato se dará por terminado en cualquiera de los siguientes eventos cumplidos, por los cuales deberá iniciarse su liquidación: 1. Por incumplimiento del objeto contractual; 2. Por vencimiento del plazo de ejecución o prorrogas; 3. Por mutuo acuerdo, siempre que no se causen perjuicios al CONTRATANTE</w:t>
      </w:r>
      <w:ins w:id="83" w:author="Diana Montoya Arias" w:date="2020-08-04T18:44:00Z">
        <w:r w:rsidR="00431EFD" w:rsidRPr="00431EFD">
          <w:rPr>
            <w:rFonts w:ascii="Arial" w:eastAsia="Arial" w:hAnsi="Arial" w:cs="Arial"/>
            <w:sz w:val="24"/>
            <w:szCs w:val="24"/>
          </w:rPr>
          <w:t xml:space="preserve"> </w:t>
        </w:r>
        <w:r w:rsidR="00431EFD">
          <w:rPr>
            <w:rFonts w:ascii="Arial" w:eastAsia="Arial" w:hAnsi="Arial" w:cs="Arial"/>
            <w:sz w:val="24"/>
            <w:szCs w:val="24"/>
          </w:rPr>
          <w:t>en todo caso si el CONTRATISTA desea dar por terminado el contrato deberá indicarlo al CONTRATANTE con un tiempo prudencial antes de su retiro</w:t>
        </w:r>
      </w:ins>
      <w:r w:rsidRPr="003C5B1E">
        <w:rPr>
          <w:rFonts w:ascii="Futura Bk" w:hAnsi="Futura Bk"/>
          <w:sz w:val="24"/>
          <w:szCs w:val="24"/>
        </w:rPr>
        <w:t>; 4. Por fuerza mayor o caso fortuito que haga imposible ejecutar el objeto contractual. 6. Por cumplimiento del objeto del contrato</w:t>
      </w:r>
    </w:p>
    <w:p w14:paraId="0E3DDFE1" w14:textId="77777777" w:rsidR="007A4546" w:rsidRDefault="007A4546" w:rsidP="007A4546">
      <w:pPr>
        <w:jc w:val="both"/>
        <w:rPr>
          <w:rFonts w:ascii="Futura Bk" w:hAnsi="Futura Bk"/>
          <w:sz w:val="24"/>
          <w:szCs w:val="24"/>
        </w:rPr>
      </w:pPr>
    </w:p>
    <w:p w14:paraId="677F3D8E" w14:textId="76C27FBF" w:rsidR="007A4546" w:rsidDel="007A4546" w:rsidRDefault="007A4546" w:rsidP="00767399">
      <w:pPr>
        <w:jc w:val="both"/>
        <w:rPr>
          <w:del w:id="84" w:author="claudia del pilar montoya arias" w:date="2020-07-31T17:17:00Z"/>
          <w:rFonts w:ascii="Futura Bk" w:hAnsi="Futura Bk"/>
          <w:sz w:val="24"/>
          <w:szCs w:val="24"/>
        </w:rPr>
      </w:pPr>
    </w:p>
    <w:p w14:paraId="0D2AA997" w14:textId="0CB4EF8B" w:rsidR="001979C9" w:rsidDel="005F54BA" w:rsidRDefault="001979C9" w:rsidP="00767399">
      <w:pPr>
        <w:jc w:val="both"/>
        <w:rPr>
          <w:del w:id="85" w:author="claudia del pilar montoya arias" w:date="2020-07-31T20:18:00Z"/>
          <w:rFonts w:ascii="Futura Bk" w:hAnsi="Futura Bk"/>
          <w:sz w:val="24"/>
          <w:szCs w:val="24"/>
        </w:rPr>
      </w:pPr>
    </w:p>
    <w:p w14:paraId="38B8B9C8" w14:textId="565CA330" w:rsidR="001979C9" w:rsidRDefault="000621E7" w:rsidP="00767399">
      <w:pPr>
        <w:jc w:val="both"/>
        <w:rPr>
          <w:rFonts w:ascii="Futura Bk" w:hAnsi="Futura Bk"/>
          <w:sz w:val="24"/>
          <w:szCs w:val="24"/>
        </w:rPr>
      </w:pPr>
      <w:r>
        <w:rPr>
          <w:rFonts w:ascii="Futura Bk" w:hAnsi="Futura Bk"/>
          <w:b/>
          <w:sz w:val="24"/>
          <w:szCs w:val="24"/>
        </w:rPr>
        <w:t xml:space="preserve">DECIMA </w:t>
      </w:r>
      <w:ins w:id="86" w:author="claudia del pilar montoya arias" w:date="2020-07-31T19:52:00Z">
        <w:r w:rsidR="00B45BEC">
          <w:rPr>
            <w:rFonts w:ascii="Futura Bk" w:hAnsi="Futura Bk"/>
            <w:b/>
            <w:sz w:val="24"/>
            <w:szCs w:val="24"/>
          </w:rPr>
          <w:t xml:space="preserve"> QUINTA</w:t>
        </w:r>
      </w:ins>
      <w:r w:rsidR="001979C9" w:rsidRPr="0036727E">
        <w:rPr>
          <w:rFonts w:ascii="Futura Bk" w:hAnsi="Futura Bk"/>
          <w:b/>
          <w:sz w:val="24"/>
          <w:szCs w:val="24"/>
        </w:rPr>
        <w:t xml:space="preserve"> DOMICILIO CONTRACTUAL.-</w:t>
      </w:r>
      <w:r w:rsidR="001979C9">
        <w:rPr>
          <w:rFonts w:ascii="Futura Bk" w:hAnsi="Futura Bk"/>
          <w:sz w:val="24"/>
          <w:szCs w:val="24"/>
        </w:rPr>
        <w:t xml:space="preserve"> Para todos los efectos legales, el domicilio contractual será l</w:t>
      </w:r>
      <w:r w:rsidR="00C82461">
        <w:rPr>
          <w:rFonts w:ascii="Futura Bk" w:hAnsi="Futura Bk"/>
          <w:sz w:val="24"/>
          <w:szCs w:val="24"/>
        </w:rPr>
        <w:t>a ciudad de Manizales – Caldas,</w:t>
      </w:r>
      <w:r w:rsidR="001979C9">
        <w:rPr>
          <w:rFonts w:ascii="Futura Bk" w:hAnsi="Futura Bk"/>
          <w:sz w:val="24"/>
          <w:szCs w:val="24"/>
        </w:rPr>
        <w:t xml:space="preserve"> y las notificaciones serán recibidas por las partes en las siguientes direcciones: </w:t>
      </w:r>
      <w:bookmarkStart w:id="87" w:name="_GoBack"/>
      <w:bookmarkEnd w:id="87"/>
    </w:p>
    <w:p w14:paraId="21BC02C7" w14:textId="77777777" w:rsidR="001979C9" w:rsidRDefault="001979C9" w:rsidP="00767399">
      <w:pPr>
        <w:jc w:val="both"/>
        <w:rPr>
          <w:rFonts w:ascii="Futura Bk" w:hAnsi="Futura Bk"/>
          <w:sz w:val="24"/>
          <w:szCs w:val="24"/>
        </w:rPr>
      </w:pPr>
    </w:p>
    <w:p w14:paraId="44C34CF5" w14:textId="77777777" w:rsidR="00711807" w:rsidRPr="00A679B0" w:rsidRDefault="00A679B0" w:rsidP="00F61EC7">
      <w:pPr>
        <w:pStyle w:val="NormalWeb"/>
        <w:spacing w:before="0" w:beforeAutospacing="0" w:after="0" w:afterAutospacing="0" w:line="432" w:lineRule="atLeast"/>
        <w:rPr>
          <w:rFonts w:ascii="Futura Bk" w:eastAsiaTheme="minorHAnsi" w:hAnsi="Futura Bk" w:cstheme="minorBidi"/>
          <w:lang w:val="es-MX" w:eastAsia="en-US"/>
        </w:rPr>
      </w:pPr>
      <w:r w:rsidRPr="00A679B0">
        <w:rPr>
          <w:rFonts w:ascii="Futura Bk" w:eastAsiaTheme="minorHAnsi" w:hAnsi="Futura Bk" w:cstheme="minorBidi"/>
          <w:lang w:val="es-MX" w:eastAsia="en-US"/>
        </w:rPr>
        <w:lastRenderedPageBreak/>
        <w:t>PROYECTIZA</w:t>
      </w:r>
      <w:r w:rsidR="00203D3A" w:rsidRPr="00A679B0">
        <w:rPr>
          <w:rFonts w:ascii="Futura Bk" w:eastAsiaTheme="minorHAnsi" w:hAnsi="Futura Bk" w:cstheme="minorBidi"/>
          <w:lang w:val="es-MX" w:eastAsia="en-US"/>
        </w:rPr>
        <w:t xml:space="preserve">: </w:t>
      </w:r>
      <w:r>
        <w:rPr>
          <w:rFonts w:ascii="Futura Bk" w:eastAsiaTheme="minorHAnsi" w:hAnsi="Futura Bk" w:cstheme="minorBidi"/>
          <w:lang w:val="es-MX" w:eastAsia="en-US"/>
        </w:rPr>
        <w:t xml:space="preserve">CALLE 62 </w:t>
      </w:r>
      <w:r w:rsidR="00711807" w:rsidRPr="00A679B0">
        <w:rPr>
          <w:rFonts w:ascii="Futura Bk" w:eastAsiaTheme="minorHAnsi" w:hAnsi="Futura Bk" w:cstheme="minorBidi"/>
          <w:lang w:val="es-MX" w:eastAsia="en-US"/>
        </w:rPr>
        <w:t xml:space="preserve"> # </w:t>
      </w:r>
      <w:r>
        <w:rPr>
          <w:rFonts w:ascii="Futura Bk" w:eastAsiaTheme="minorHAnsi" w:hAnsi="Futura Bk" w:cstheme="minorBidi"/>
          <w:lang w:val="es-MX" w:eastAsia="en-US"/>
        </w:rPr>
        <w:t>23-61 OF. 902 Manizales</w:t>
      </w:r>
    </w:p>
    <w:p w14:paraId="136C237B" w14:textId="77777777" w:rsidR="001979C9" w:rsidRPr="00A679B0" w:rsidRDefault="001979C9" w:rsidP="00711807">
      <w:pPr>
        <w:jc w:val="both"/>
        <w:rPr>
          <w:rFonts w:ascii="Futura Bk" w:hAnsi="Futura Bk"/>
          <w:sz w:val="24"/>
          <w:szCs w:val="24"/>
          <w:lang w:val="es-MX"/>
        </w:rPr>
      </w:pPr>
      <w:r w:rsidRPr="00A679B0">
        <w:rPr>
          <w:rFonts w:ascii="Futura Bk" w:hAnsi="Futura Bk"/>
          <w:sz w:val="24"/>
          <w:szCs w:val="24"/>
          <w:lang w:val="es-MX"/>
        </w:rPr>
        <w:t xml:space="preserve">Email: </w:t>
      </w:r>
      <w:r w:rsidR="00A679B0">
        <w:rPr>
          <w:rFonts w:ascii="Futura Bk" w:hAnsi="Futura Bk"/>
          <w:sz w:val="24"/>
          <w:szCs w:val="24"/>
          <w:lang w:val="es-MX"/>
        </w:rPr>
        <w:t>mospina@proyectiza.com</w:t>
      </w:r>
      <w:r w:rsidR="00720B7D" w:rsidRPr="00A679B0">
        <w:rPr>
          <w:rFonts w:ascii="Futura Bk" w:hAnsi="Futura Bk"/>
          <w:sz w:val="24"/>
          <w:szCs w:val="24"/>
          <w:lang w:val="es-MX"/>
        </w:rPr>
        <w:t xml:space="preserve"> </w:t>
      </w:r>
    </w:p>
    <w:p w14:paraId="3699DC4F" w14:textId="77777777" w:rsidR="001979C9" w:rsidRPr="00156D5B" w:rsidRDefault="001516A5" w:rsidP="00767399">
      <w:pPr>
        <w:jc w:val="both"/>
        <w:rPr>
          <w:rFonts w:ascii="Futura Bk" w:hAnsi="Futura Bk"/>
          <w:sz w:val="24"/>
          <w:szCs w:val="24"/>
          <w:highlight w:val="yellow"/>
        </w:rPr>
      </w:pPr>
      <w:r w:rsidRPr="00156D5B">
        <w:rPr>
          <w:rFonts w:ascii="Futura Bk" w:hAnsi="Futura Bk"/>
          <w:sz w:val="24"/>
          <w:szCs w:val="24"/>
          <w:highlight w:val="yellow"/>
        </w:rPr>
        <w:t>EL CONTRATISTA</w:t>
      </w:r>
      <w:r w:rsidR="001979C9" w:rsidRPr="00156D5B">
        <w:rPr>
          <w:rFonts w:ascii="Futura Bk" w:hAnsi="Futura Bk"/>
          <w:sz w:val="24"/>
          <w:szCs w:val="24"/>
          <w:highlight w:val="yellow"/>
        </w:rPr>
        <w:t xml:space="preserve">: </w:t>
      </w:r>
      <w:r w:rsidR="00156D5B" w:rsidRPr="00156D5B">
        <w:rPr>
          <w:rFonts w:ascii="Futura Bk" w:hAnsi="Futura Bk"/>
          <w:sz w:val="24"/>
          <w:szCs w:val="24"/>
          <w:highlight w:val="yellow"/>
        </w:rPr>
        <w:t xml:space="preserve">Carrera 34B # 25-16 </w:t>
      </w:r>
      <w:r w:rsidRPr="00156D5B">
        <w:rPr>
          <w:rFonts w:ascii="Futura Bk" w:hAnsi="Futura Bk"/>
          <w:sz w:val="24"/>
          <w:szCs w:val="24"/>
          <w:highlight w:val="yellow"/>
        </w:rPr>
        <w:t>Manizales</w:t>
      </w:r>
    </w:p>
    <w:p w14:paraId="47A58622" w14:textId="77777777" w:rsidR="001979C9" w:rsidRPr="00156D5B" w:rsidRDefault="001979C9" w:rsidP="00D64802">
      <w:pPr>
        <w:jc w:val="both"/>
        <w:rPr>
          <w:rFonts w:ascii="Futura Bk" w:hAnsi="Futura Bk"/>
          <w:sz w:val="24"/>
          <w:szCs w:val="24"/>
          <w:lang w:val="es-MX"/>
        </w:rPr>
      </w:pPr>
      <w:r w:rsidRPr="00156D5B">
        <w:rPr>
          <w:rFonts w:ascii="Futura Bk" w:hAnsi="Futura Bk"/>
          <w:sz w:val="24"/>
          <w:szCs w:val="24"/>
          <w:highlight w:val="yellow"/>
          <w:lang w:val="es-MX"/>
        </w:rPr>
        <w:t xml:space="preserve">Email: </w:t>
      </w:r>
      <w:r w:rsidR="00156D5B" w:rsidRPr="00156D5B">
        <w:rPr>
          <w:rFonts w:ascii="Futura Bk" w:hAnsi="Futura Bk"/>
          <w:sz w:val="24"/>
          <w:szCs w:val="24"/>
          <w:highlight w:val="yellow"/>
        </w:rPr>
        <w:t>sebastv95@gmail.com</w:t>
      </w:r>
    </w:p>
    <w:p w14:paraId="3417B279" w14:textId="77777777" w:rsidR="001979C9" w:rsidRPr="00156D5B" w:rsidRDefault="001979C9" w:rsidP="00767399">
      <w:pPr>
        <w:jc w:val="both"/>
        <w:rPr>
          <w:rFonts w:ascii="Futura Bk" w:hAnsi="Futura Bk"/>
          <w:sz w:val="24"/>
          <w:szCs w:val="24"/>
          <w:lang w:val="es-MX"/>
        </w:rPr>
      </w:pPr>
    </w:p>
    <w:p w14:paraId="0C26A9EC" w14:textId="77777777" w:rsidR="001979C9" w:rsidRDefault="001979C9" w:rsidP="00767399">
      <w:pPr>
        <w:jc w:val="both"/>
        <w:rPr>
          <w:rFonts w:ascii="Futura Bk" w:hAnsi="Futura Bk"/>
          <w:sz w:val="24"/>
          <w:szCs w:val="24"/>
        </w:rPr>
      </w:pPr>
      <w:r>
        <w:rPr>
          <w:rFonts w:ascii="Futura Bk" w:hAnsi="Futura Bk"/>
          <w:sz w:val="24"/>
          <w:szCs w:val="24"/>
        </w:rPr>
        <w:t>El presente</w:t>
      </w:r>
      <w:r w:rsidR="0085517F">
        <w:rPr>
          <w:rFonts w:ascii="Futura Bk" w:hAnsi="Futura Bk"/>
          <w:sz w:val="24"/>
          <w:szCs w:val="24"/>
        </w:rPr>
        <w:t xml:space="preserve"> documento se suscribe en Manizales</w:t>
      </w:r>
      <w:r>
        <w:rPr>
          <w:rFonts w:ascii="Futura Bk" w:hAnsi="Futura Bk"/>
          <w:sz w:val="24"/>
          <w:szCs w:val="24"/>
        </w:rPr>
        <w:t>, en dos ejempla</w:t>
      </w:r>
      <w:r w:rsidR="00874D50">
        <w:rPr>
          <w:rFonts w:ascii="Futura Bk" w:hAnsi="Futura Bk"/>
          <w:sz w:val="24"/>
          <w:szCs w:val="24"/>
        </w:rPr>
        <w:t xml:space="preserve">res </w:t>
      </w:r>
      <w:r w:rsidR="004430BA">
        <w:rPr>
          <w:rFonts w:ascii="Futura Bk" w:hAnsi="Futura Bk"/>
          <w:sz w:val="24"/>
          <w:szCs w:val="24"/>
        </w:rPr>
        <w:t>d</w:t>
      </w:r>
      <w:r w:rsidR="0085517F">
        <w:rPr>
          <w:rFonts w:ascii="Futura Bk" w:hAnsi="Futura Bk"/>
          <w:sz w:val="24"/>
          <w:szCs w:val="24"/>
        </w:rPr>
        <w:t>el mismo tener, el día 29</w:t>
      </w:r>
      <w:r>
        <w:rPr>
          <w:rFonts w:ascii="Futura Bk" w:hAnsi="Futura Bk"/>
          <w:sz w:val="24"/>
          <w:szCs w:val="24"/>
        </w:rPr>
        <w:t xml:space="preserve"> del mes</w:t>
      </w:r>
      <w:r w:rsidR="0085517F">
        <w:rPr>
          <w:rFonts w:ascii="Futura Bk" w:hAnsi="Futura Bk"/>
          <w:sz w:val="24"/>
          <w:szCs w:val="24"/>
        </w:rPr>
        <w:t xml:space="preserve"> de julio</w:t>
      </w:r>
      <w:r w:rsidR="004430BA">
        <w:rPr>
          <w:rFonts w:ascii="Futura Bk" w:hAnsi="Futura Bk"/>
          <w:sz w:val="24"/>
          <w:szCs w:val="24"/>
        </w:rPr>
        <w:t xml:space="preserve"> del </w:t>
      </w:r>
      <w:r w:rsidR="0085517F">
        <w:rPr>
          <w:rFonts w:ascii="Futura Bk" w:hAnsi="Futura Bk"/>
          <w:sz w:val="24"/>
          <w:szCs w:val="24"/>
        </w:rPr>
        <w:t>2020</w:t>
      </w:r>
      <w:r>
        <w:rPr>
          <w:rFonts w:ascii="Futura Bk" w:hAnsi="Futura Bk"/>
          <w:sz w:val="24"/>
          <w:szCs w:val="24"/>
        </w:rPr>
        <w:t>.</w:t>
      </w:r>
    </w:p>
    <w:p w14:paraId="42516DAB" w14:textId="77777777" w:rsidR="001979C9" w:rsidRDefault="001979C9" w:rsidP="00767399">
      <w:pPr>
        <w:jc w:val="both"/>
        <w:rPr>
          <w:rFonts w:ascii="Futura Bk" w:hAnsi="Futura Bk"/>
          <w:sz w:val="24"/>
          <w:szCs w:val="24"/>
        </w:rPr>
      </w:pPr>
    </w:p>
    <w:p w14:paraId="48E91608" w14:textId="77777777" w:rsidR="001979C9" w:rsidRDefault="001979C9" w:rsidP="00767399">
      <w:pPr>
        <w:jc w:val="both"/>
        <w:rPr>
          <w:rFonts w:ascii="Futura Bk" w:hAnsi="Futura Bk"/>
          <w:sz w:val="24"/>
          <w:szCs w:val="24"/>
        </w:rPr>
      </w:pPr>
    </w:p>
    <w:p w14:paraId="30FF13BD" w14:textId="77777777" w:rsidR="00B733BD" w:rsidRDefault="004E5804" w:rsidP="00767399">
      <w:pPr>
        <w:jc w:val="both"/>
        <w:rPr>
          <w:rFonts w:ascii="Futura Bk" w:hAnsi="Futura Bk"/>
          <w:sz w:val="24"/>
          <w:szCs w:val="24"/>
        </w:rPr>
      </w:pPr>
      <w:r w:rsidRPr="00156D5B">
        <w:rPr>
          <w:rFonts w:ascii="Futura Bk" w:hAnsi="Futura Bk"/>
          <w:sz w:val="24"/>
          <w:szCs w:val="24"/>
          <w:highlight w:val="yellow"/>
        </w:rPr>
        <w:t>JUAN SEBASTIÁN VERA</w:t>
      </w:r>
      <w:r>
        <w:rPr>
          <w:rFonts w:ascii="Futura Bk" w:hAnsi="Futura Bk"/>
          <w:sz w:val="24"/>
          <w:szCs w:val="24"/>
        </w:rPr>
        <w:t xml:space="preserve">  </w:t>
      </w:r>
      <w:r w:rsidR="00D64802">
        <w:rPr>
          <w:rFonts w:ascii="Futura Bk" w:hAnsi="Futura Bk"/>
          <w:sz w:val="24"/>
          <w:szCs w:val="24"/>
        </w:rPr>
        <w:t xml:space="preserve">        </w:t>
      </w:r>
      <w:r w:rsidR="00874D50">
        <w:rPr>
          <w:rFonts w:ascii="Futura Bk" w:hAnsi="Futura Bk"/>
          <w:sz w:val="24"/>
          <w:szCs w:val="24"/>
        </w:rPr>
        <w:t xml:space="preserve">  </w:t>
      </w:r>
      <w:r w:rsidR="00B733BD">
        <w:rPr>
          <w:rFonts w:ascii="Futura Bk" w:hAnsi="Futura Bk"/>
          <w:sz w:val="24"/>
          <w:szCs w:val="24"/>
        </w:rPr>
        <w:t xml:space="preserve">         MAURICIO OSPINA FONSECA</w:t>
      </w:r>
    </w:p>
    <w:p w14:paraId="44A5038A" w14:textId="77777777" w:rsidR="00B733BD" w:rsidRDefault="00CB4F98" w:rsidP="00767399">
      <w:pPr>
        <w:jc w:val="both"/>
        <w:rPr>
          <w:rFonts w:ascii="Futura Bk" w:hAnsi="Futura Bk"/>
          <w:sz w:val="24"/>
          <w:szCs w:val="24"/>
        </w:rPr>
      </w:pPr>
      <w:r>
        <w:rPr>
          <w:rFonts w:ascii="Futura Bk" w:hAnsi="Futura Bk"/>
          <w:sz w:val="24"/>
          <w:szCs w:val="24"/>
        </w:rPr>
        <w:t xml:space="preserve">C.C. N° </w:t>
      </w:r>
      <w:r w:rsidR="00156D5B" w:rsidRPr="003F52C9">
        <w:rPr>
          <w:rFonts w:ascii="Futura Bk" w:hAnsi="Futura Bk"/>
          <w:sz w:val="24"/>
          <w:szCs w:val="24"/>
          <w:highlight w:val="yellow"/>
        </w:rPr>
        <w:t>1.053.841.189</w:t>
      </w:r>
      <w:r w:rsidR="00D64802">
        <w:rPr>
          <w:rFonts w:ascii="Futura Bk" w:hAnsi="Futura Bk"/>
          <w:sz w:val="24"/>
          <w:szCs w:val="24"/>
        </w:rPr>
        <w:t xml:space="preserve">                    </w:t>
      </w:r>
      <w:r w:rsidR="00156D5B">
        <w:rPr>
          <w:rFonts w:ascii="Futura Bk" w:hAnsi="Futura Bk"/>
          <w:sz w:val="24"/>
          <w:szCs w:val="24"/>
        </w:rPr>
        <w:t xml:space="preserve"> </w:t>
      </w:r>
      <w:r w:rsidR="00D64802">
        <w:rPr>
          <w:rFonts w:ascii="Futura Bk" w:hAnsi="Futura Bk"/>
          <w:sz w:val="24"/>
          <w:szCs w:val="24"/>
        </w:rPr>
        <w:t xml:space="preserve">  </w:t>
      </w:r>
      <w:r w:rsidR="00B733BD">
        <w:rPr>
          <w:rFonts w:ascii="Futura Bk" w:hAnsi="Futura Bk"/>
          <w:sz w:val="24"/>
          <w:szCs w:val="24"/>
        </w:rPr>
        <w:t xml:space="preserve">  </w:t>
      </w:r>
      <w:r w:rsidR="00D64802">
        <w:rPr>
          <w:rFonts w:ascii="Futura Bk" w:hAnsi="Futura Bk"/>
          <w:sz w:val="24"/>
          <w:szCs w:val="24"/>
        </w:rPr>
        <w:t xml:space="preserve"> </w:t>
      </w:r>
      <w:r w:rsidR="00B733BD">
        <w:rPr>
          <w:rFonts w:ascii="Futura Bk" w:hAnsi="Futura Bk"/>
          <w:sz w:val="24"/>
          <w:szCs w:val="24"/>
        </w:rPr>
        <w:t xml:space="preserve">  C.C. N° 75.100.282 de Manizales</w:t>
      </w:r>
    </w:p>
    <w:p w14:paraId="0985A2B9" w14:textId="77777777" w:rsidR="00B733BD" w:rsidRDefault="001E21F0" w:rsidP="00767399">
      <w:pPr>
        <w:jc w:val="both"/>
        <w:rPr>
          <w:rFonts w:ascii="Futura Bk" w:hAnsi="Futura Bk"/>
          <w:sz w:val="24"/>
          <w:szCs w:val="24"/>
        </w:rPr>
      </w:pPr>
      <w:r>
        <w:rPr>
          <w:rFonts w:ascii="Futura Bk" w:hAnsi="Futura Bk"/>
          <w:sz w:val="24"/>
          <w:szCs w:val="24"/>
        </w:rPr>
        <w:t xml:space="preserve">Contratista                  </w:t>
      </w:r>
      <w:r w:rsidR="0085517F">
        <w:rPr>
          <w:rFonts w:ascii="Futura Bk" w:hAnsi="Futura Bk"/>
          <w:sz w:val="24"/>
          <w:szCs w:val="24"/>
        </w:rPr>
        <w:t xml:space="preserve">                        </w:t>
      </w:r>
      <w:r w:rsidR="00B733BD">
        <w:rPr>
          <w:rFonts w:ascii="Futura Bk" w:hAnsi="Futura Bk"/>
          <w:sz w:val="24"/>
          <w:szCs w:val="24"/>
        </w:rPr>
        <w:t xml:space="preserve"> Representante Legal</w:t>
      </w:r>
    </w:p>
    <w:p w14:paraId="66C041A9" w14:textId="77777777" w:rsidR="00B733BD" w:rsidRDefault="001E21F0" w:rsidP="00767399">
      <w:pPr>
        <w:jc w:val="both"/>
        <w:rPr>
          <w:rFonts w:ascii="Futura Bk" w:hAnsi="Futura Bk"/>
          <w:sz w:val="24"/>
          <w:szCs w:val="24"/>
        </w:rPr>
      </w:pPr>
      <w:r>
        <w:rPr>
          <w:rFonts w:ascii="Futura Bk" w:hAnsi="Futura Bk"/>
          <w:sz w:val="24"/>
          <w:szCs w:val="24"/>
        </w:rPr>
        <w:t xml:space="preserve">                                                              </w:t>
      </w:r>
      <w:r w:rsidR="00B733BD">
        <w:rPr>
          <w:rFonts w:ascii="Futura Bk" w:hAnsi="Futura Bk"/>
          <w:sz w:val="24"/>
          <w:szCs w:val="24"/>
        </w:rPr>
        <w:t>PROYECTIZA S.A.S</w:t>
      </w:r>
    </w:p>
    <w:sectPr w:rsidR="00B733BD" w:rsidSect="00FE5E4B">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utura Bk">
    <w:altName w:val="Bahnschrift Light"/>
    <w:charset w:val="00"/>
    <w:family w:val="swiss"/>
    <w:pitch w:val="variable"/>
    <w:sig w:usb0="00000287" w:usb1="00000000" w:usb2="00000000" w:usb3="00000000" w:csb0="0000009F" w:csb1="00000000"/>
  </w:font>
  <w:font w:name="NimbusSanL-Regu">
    <w:altName w:val="MV Bol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D0D1E"/>
    <w:multiLevelType w:val="multilevel"/>
    <w:tmpl w:val="D73461D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3449211D"/>
    <w:multiLevelType w:val="hybridMultilevel"/>
    <w:tmpl w:val="91481F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CBD6223"/>
    <w:multiLevelType w:val="hybridMultilevel"/>
    <w:tmpl w:val="CBE45E5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5300739B"/>
    <w:multiLevelType w:val="hybridMultilevel"/>
    <w:tmpl w:val="7ED65F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5CB1472D"/>
    <w:multiLevelType w:val="hybridMultilevel"/>
    <w:tmpl w:val="788270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D502352"/>
    <w:multiLevelType w:val="hybridMultilevel"/>
    <w:tmpl w:val="A5CCF44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78220C17"/>
    <w:multiLevelType w:val="hybridMultilevel"/>
    <w:tmpl w:val="E8B2954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udia del pilar montoya arias">
    <w15:presenceInfo w15:providerId="Windows Live" w15:userId="b6fe68d6264ccbda"/>
  </w15:person>
  <w15:person w15:author="Diana Montoya Arias">
    <w15:presenceInfo w15:providerId="None" w15:userId="Diana Montoya Ari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0D1"/>
    <w:rsid w:val="00014D64"/>
    <w:rsid w:val="00020E2E"/>
    <w:rsid w:val="000254BB"/>
    <w:rsid w:val="00025F3F"/>
    <w:rsid w:val="00027537"/>
    <w:rsid w:val="00030779"/>
    <w:rsid w:val="0004001C"/>
    <w:rsid w:val="00040676"/>
    <w:rsid w:val="00041A42"/>
    <w:rsid w:val="0005157B"/>
    <w:rsid w:val="000621E7"/>
    <w:rsid w:val="00067316"/>
    <w:rsid w:val="0007107A"/>
    <w:rsid w:val="00080BB4"/>
    <w:rsid w:val="000948AD"/>
    <w:rsid w:val="000950F6"/>
    <w:rsid w:val="000A3627"/>
    <w:rsid w:val="000C1D62"/>
    <w:rsid w:val="000C374F"/>
    <w:rsid w:val="000C3CAB"/>
    <w:rsid w:val="000C54AD"/>
    <w:rsid w:val="000D3E91"/>
    <w:rsid w:val="000E5C00"/>
    <w:rsid w:val="000E749E"/>
    <w:rsid w:val="000F11EF"/>
    <w:rsid w:val="0010416E"/>
    <w:rsid w:val="001136D7"/>
    <w:rsid w:val="001164A2"/>
    <w:rsid w:val="001324CD"/>
    <w:rsid w:val="001456CF"/>
    <w:rsid w:val="001516A5"/>
    <w:rsid w:val="001534A6"/>
    <w:rsid w:val="00156D5B"/>
    <w:rsid w:val="0019641E"/>
    <w:rsid w:val="001979C9"/>
    <w:rsid w:val="001A20D5"/>
    <w:rsid w:val="001B1170"/>
    <w:rsid w:val="001C3595"/>
    <w:rsid w:val="001C3E14"/>
    <w:rsid w:val="001D3873"/>
    <w:rsid w:val="001D5AF3"/>
    <w:rsid w:val="001E21F0"/>
    <w:rsid w:val="001E238F"/>
    <w:rsid w:val="001E4B6F"/>
    <w:rsid w:val="001E7FD7"/>
    <w:rsid w:val="00203D3A"/>
    <w:rsid w:val="002124EC"/>
    <w:rsid w:val="00216FCD"/>
    <w:rsid w:val="0021703D"/>
    <w:rsid w:val="002333E1"/>
    <w:rsid w:val="00236B76"/>
    <w:rsid w:val="002464CA"/>
    <w:rsid w:val="00263BD1"/>
    <w:rsid w:val="00264B24"/>
    <w:rsid w:val="00280574"/>
    <w:rsid w:val="0029478D"/>
    <w:rsid w:val="002A37B3"/>
    <w:rsid w:val="002B11A9"/>
    <w:rsid w:val="002C6586"/>
    <w:rsid w:val="002D0BED"/>
    <w:rsid w:val="002E47D8"/>
    <w:rsid w:val="00301C6F"/>
    <w:rsid w:val="00304AD0"/>
    <w:rsid w:val="003136C6"/>
    <w:rsid w:val="0031380F"/>
    <w:rsid w:val="003309A6"/>
    <w:rsid w:val="003379F7"/>
    <w:rsid w:val="0034679C"/>
    <w:rsid w:val="0036727E"/>
    <w:rsid w:val="00381173"/>
    <w:rsid w:val="003A2AA1"/>
    <w:rsid w:val="003E2FD9"/>
    <w:rsid w:val="003F52C9"/>
    <w:rsid w:val="0041038D"/>
    <w:rsid w:val="00423E3E"/>
    <w:rsid w:val="0042777E"/>
    <w:rsid w:val="00431EFD"/>
    <w:rsid w:val="00432F9F"/>
    <w:rsid w:val="00433274"/>
    <w:rsid w:val="004430BA"/>
    <w:rsid w:val="004434A1"/>
    <w:rsid w:val="004534FC"/>
    <w:rsid w:val="0045743A"/>
    <w:rsid w:val="00472B88"/>
    <w:rsid w:val="00474302"/>
    <w:rsid w:val="0048031D"/>
    <w:rsid w:val="004811EA"/>
    <w:rsid w:val="004836F3"/>
    <w:rsid w:val="00490C56"/>
    <w:rsid w:val="0049203E"/>
    <w:rsid w:val="00496C17"/>
    <w:rsid w:val="004A44BB"/>
    <w:rsid w:val="004A68B4"/>
    <w:rsid w:val="004D2C89"/>
    <w:rsid w:val="004E5804"/>
    <w:rsid w:val="004E71FD"/>
    <w:rsid w:val="004F161D"/>
    <w:rsid w:val="004F2134"/>
    <w:rsid w:val="00515E9B"/>
    <w:rsid w:val="00517D45"/>
    <w:rsid w:val="0052370F"/>
    <w:rsid w:val="005261BE"/>
    <w:rsid w:val="0052680D"/>
    <w:rsid w:val="00527496"/>
    <w:rsid w:val="00543FE5"/>
    <w:rsid w:val="00556E91"/>
    <w:rsid w:val="00581684"/>
    <w:rsid w:val="005D25C1"/>
    <w:rsid w:val="005D6917"/>
    <w:rsid w:val="005F54BA"/>
    <w:rsid w:val="00607FA7"/>
    <w:rsid w:val="00611C3C"/>
    <w:rsid w:val="00615780"/>
    <w:rsid w:val="006211E9"/>
    <w:rsid w:val="006239D4"/>
    <w:rsid w:val="0063607E"/>
    <w:rsid w:val="00637B34"/>
    <w:rsid w:val="00646546"/>
    <w:rsid w:val="00647E85"/>
    <w:rsid w:val="006772A7"/>
    <w:rsid w:val="00680B3D"/>
    <w:rsid w:val="00697D4F"/>
    <w:rsid w:val="006A4C9E"/>
    <w:rsid w:val="006D216B"/>
    <w:rsid w:val="006E132F"/>
    <w:rsid w:val="006E55BE"/>
    <w:rsid w:val="006F1115"/>
    <w:rsid w:val="00706BD9"/>
    <w:rsid w:val="00711807"/>
    <w:rsid w:val="00720B7D"/>
    <w:rsid w:val="0072186D"/>
    <w:rsid w:val="00730722"/>
    <w:rsid w:val="00741086"/>
    <w:rsid w:val="0074176F"/>
    <w:rsid w:val="0075147F"/>
    <w:rsid w:val="00752680"/>
    <w:rsid w:val="00756D6A"/>
    <w:rsid w:val="0076162F"/>
    <w:rsid w:val="00761695"/>
    <w:rsid w:val="00767399"/>
    <w:rsid w:val="00775A7A"/>
    <w:rsid w:val="00791A53"/>
    <w:rsid w:val="007A34FE"/>
    <w:rsid w:val="007A4546"/>
    <w:rsid w:val="007A7B2F"/>
    <w:rsid w:val="007B017D"/>
    <w:rsid w:val="007B258F"/>
    <w:rsid w:val="007B4040"/>
    <w:rsid w:val="007D6C44"/>
    <w:rsid w:val="007F0E68"/>
    <w:rsid w:val="00800FD2"/>
    <w:rsid w:val="00806944"/>
    <w:rsid w:val="00811D7A"/>
    <w:rsid w:val="00827E79"/>
    <w:rsid w:val="00831320"/>
    <w:rsid w:val="00833556"/>
    <w:rsid w:val="008353BF"/>
    <w:rsid w:val="00845534"/>
    <w:rsid w:val="0085517F"/>
    <w:rsid w:val="008610D5"/>
    <w:rsid w:val="008712D6"/>
    <w:rsid w:val="00874D50"/>
    <w:rsid w:val="00875166"/>
    <w:rsid w:val="00876ED3"/>
    <w:rsid w:val="00891282"/>
    <w:rsid w:val="008954D3"/>
    <w:rsid w:val="008B5025"/>
    <w:rsid w:val="008C7191"/>
    <w:rsid w:val="008D7C4C"/>
    <w:rsid w:val="008E100B"/>
    <w:rsid w:val="00913BC0"/>
    <w:rsid w:val="0092089B"/>
    <w:rsid w:val="00936854"/>
    <w:rsid w:val="00954C9F"/>
    <w:rsid w:val="00955441"/>
    <w:rsid w:val="009577F6"/>
    <w:rsid w:val="009658D8"/>
    <w:rsid w:val="00973365"/>
    <w:rsid w:val="00987DC2"/>
    <w:rsid w:val="0099345D"/>
    <w:rsid w:val="009A1FCF"/>
    <w:rsid w:val="009B2BA8"/>
    <w:rsid w:val="009D08B1"/>
    <w:rsid w:val="009D17F4"/>
    <w:rsid w:val="009D5253"/>
    <w:rsid w:val="009D647F"/>
    <w:rsid w:val="009E7779"/>
    <w:rsid w:val="009F10EB"/>
    <w:rsid w:val="00A01EBC"/>
    <w:rsid w:val="00A066D4"/>
    <w:rsid w:val="00A11C56"/>
    <w:rsid w:val="00A21E1F"/>
    <w:rsid w:val="00A24AEF"/>
    <w:rsid w:val="00A25747"/>
    <w:rsid w:val="00A33E7D"/>
    <w:rsid w:val="00A511C7"/>
    <w:rsid w:val="00A679B0"/>
    <w:rsid w:val="00A73315"/>
    <w:rsid w:val="00A95BAE"/>
    <w:rsid w:val="00AD2551"/>
    <w:rsid w:val="00AE31BD"/>
    <w:rsid w:val="00AF30E4"/>
    <w:rsid w:val="00B0007D"/>
    <w:rsid w:val="00B44319"/>
    <w:rsid w:val="00B45BEC"/>
    <w:rsid w:val="00B473B6"/>
    <w:rsid w:val="00B5571E"/>
    <w:rsid w:val="00B70078"/>
    <w:rsid w:val="00B733BD"/>
    <w:rsid w:val="00B813AD"/>
    <w:rsid w:val="00B875AD"/>
    <w:rsid w:val="00B94AC0"/>
    <w:rsid w:val="00B965A2"/>
    <w:rsid w:val="00BC0068"/>
    <w:rsid w:val="00BC7D13"/>
    <w:rsid w:val="00BD6BAC"/>
    <w:rsid w:val="00BE0801"/>
    <w:rsid w:val="00BE28FA"/>
    <w:rsid w:val="00BE5F88"/>
    <w:rsid w:val="00BE7074"/>
    <w:rsid w:val="00C00CBA"/>
    <w:rsid w:val="00C0127B"/>
    <w:rsid w:val="00C119E5"/>
    <w:rsid w:val="00C21ACC"/>
    <w:rsid w:val="00C506BC"/>
    <w:rsid w:val="00C60B8F"/>
    <w:rsid w:val="00C82461"/>
    <w:rsid w:val="00C826A6"/>
    <w:rsid w:val="00CB026F"/>
    <w:rsid w:val="00CB4F98"/>
    <w:rsid w:val="00CC074C"/>
    <w:rsid w:val="00CD5C87"/>
    <w:rsid w:val="00CD6DD3"/>
    <w:rsid w:val="00D038F7"/>
    <w:rsid w:val="00D11428"/>
    <w:rsid w:val="00D14EA9"/>
    <w:rsid w:val="00D16EB5"/>
    <w:rsid w:val="00D25658"/>
    <w:rsid w:val="00D267C6"/>
    <w:rsid w:val="00D31DF3"/>
    <w:rsid w:val="00D327A2"/>
    <w:rsid w:val="00D33A70"/>
    <w:rsid w:val="00D6353A"/>
    <w:rsid w:val="00D64802"/>
    <w:rsid w:val="00D650AC"/>
    <w:rsid w:val="00D700BB"/>
    <w:rsid w:val="00D70554"/>
    <w:rsid w:val="00D77E00"/>
    <w:rsid w:val="00D861F9"/>
    <w:rsid w:val="00DA50D1"/>
    <w:rsid w:val="00DC567B"/>
    <w:rsid w:val="00DD4C0A"/>
    <w:rsid w:val="00DF0D1C"/>
    <w:rsid w:val="00DF5146"/>
    <w:rsid w:val="00E17283"/>
    <w:rsid w:val="00E2165D"/>
    <w:rsid w:val="00E2201E"/>
    <w:rsid w:val="00E32229"/>
    <w:rsid w:val="00E65E4F"/>
    <w:rsid w:val="00E87493"/>
    <w:rsid w:val="00E90776"/>
    <w:rsid w:val="00EA7AE4"/>
    <w:rsid w:val="00EF6E32"/>
    <w:rsid w:val="00F04929"/>
    <w:rsid w:val="00F12224"/>
    <w:rsid w:val="00F226AA"/>
    <w:rsid w:val="00F24B0D"/>
    <w:rsid w:val="00F31B78"/>
    <w:rsid w:val="00F45B81"/>
    <w:rsid w:val="00F52756"/>
    <w:rsid w:val="00F61EC7"/>
    <w:rsid w:val="00F70F70"/>
    <w:rsid w:val="00F731EE"/>
    <w:rsid w:val="00F80534"/>
    <w:rsid w:val="00F90302"/>
    <w:rsid w:val="00F97DF2"/>
    <w:rsid w:val="00FB22FF"/>
    <w:rsid w:val="00FE5E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889A"/>
  <w15:docId w15:val="{A5B0DDA2-543E-4EDA-A7E7-98A0404E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FD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001C"/>
    <w:pPr>
      <w:ind w:left="720"/>
      <w:contextualSpacing/>
    </w:pPr>
  </w:style>
  <w:style w:type="character" w:styleId="Hipervnculo">
    <w:name w:val="Hyperlink"/>
    <w:basedOn w:val="Fuentedeprrafopredeter"/>
    <w:uiPriority w:val="99"/>
    <w:unhideWhenUsed/>
    <w:rsid w:val="001979C9"/>
    <w:rPr>
      <w:color w:val="0000FF" w:themeColor="hyperlink"/>
      <w:u w:val="single"/>
    </w:rPr>
  </w:style>
  <w:style w:type="paragraph" w:styleId="NormalWeb">
    <w:name w:val="Normal (Web)"/>
    <w:basedOn w:val="Normal"/>
    <w:uiPriority w:val="99"/>
    <w:semiHidden/>
    <w:unhideWhenUsed/>
    <w:rsid w:val="00711807"/>
    <w:pPr>
      <w:spacing w:before="100" w:beforeAutospacing="1" w:after="100" w:afterAutospacing="1"/>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4F213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21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201930">
      <w:bodyDiv w:val="1"/>
      <w:marLeft w:val="0"/>
      <w:marRight w:val="0"/>
      <w:marTop w:val="0"/>
      <w:marBottom w:val="0"/>
      <w:divBdr>
        <w:top w:val="none" w:sz="0" w:space="0" w:color="auto"/>
        <w:left w:val="none" w:sz="0" w:space="0" w:color="auto"/>
        <w:bottom w:val="none" w:sz="0" w:space="0" w:color="auto"/>
        <w:right w:val="none" w:sz="0" w:space="0" w:color="auto"/>
      </w:divBdr>
    </w:div>
    <w:div w:id="660930586">
      <w:bodyDiv w:val="1"/>
      <w:marLeft w:val="0"/>
      <w:marRight w:val="0"/>
      <w:marTop w:val="0"/>
      <w:marBottom w:val="0"/>
      <w:divBdr>
        <w:top w:val="none" w:sz="0" w:space="0" w:color="auto"/>
        <w:left w:val="none" w:sz="0" w:space="0" w:color="auto"/>
        <w:bottom w:val="none" w:sz="0" w:space="0" w:color="auto"/>
        <w:right w:val="none" w:sz="0" w:space="0" w:color="auto"/>
      </w:divBdr>
    </w:div>
    <w:div w:id="758134113">
      <w:bodyDiv w:val="1"/>
      <w:marLeft w:val="0"/>
      <w:marRight w:val="0"/>
      <w:marTop w:val="0"/>
      <w:marBottom w:val="0"/>
      <w:divBdr>
        <w:top w:val="none" w:sz="0" w:space="0" w:color="auto"/>
        <w:left w:val="none" w:sz="0" w:space="0" w:color="auto"/>
        <w:bottom w:val="none" w:sz="0" w:space="0" w:color="auto"/>
        <w:right w:val="none" w:sz="0" w:space="0" w:color="auto"/>
      </w:divBdr>
    </w:div>
    <w:div w:id="1419907330">
      <w:bodyDiv w:val="1"/>
      <w:marLeft w:val="0"/>
      <w:marRight w:val="0"/>
      <w:marTop w:val="0"/>
      <w:marBottom w:val="0"/>
      <w:divBdr>
        <w:top w:val="none" w:sz="0" w:space="0" w:color="auto"/>
        <w:left w:val="none" w:sz="0" w:space="0" w:color="auto"/>
        <w:bottom w:val="none" w:sz="0" w:space="0" w:color="auto"/>
        <w:right w:val="none" w:sz="0" w:space="0" w:color="auto"/>
      </w:divBdr>
    </w:div>
    <w:div w:id="155635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2830</Words>
  <Characters>15566</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Diana Montoya Arias</cp:lastModifiedBy>
  <cp:revision>10</cp:revision>
  <dcterms:created xsi:type="dcterms:W3CDTF">2020-07-31T17:54:00Z</dcterms:created>
  <dcterms:modified xsi:type="dcterms:W3CDTF">2020-08-04T23:44:00Z</dcterms:modified>
</cp:coreProperties>
</file>